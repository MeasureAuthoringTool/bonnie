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5E963" w14:textId="77777777" w:rsidR="00394970" w:rsidRPr="00394970" w:rsidRDefault="00394970" w:rsidP="00394970">
      <w:pPr>
        <w:pStyle w:val="Figure"/>
        <w:tabs>
          <w:tab w:val="right" w:pos="9360"/>
        </w:tabs>
        <w:spacing w:before="0" w:after="240"/>
        <w:jc w:val="left"/>
        <w:rPr>
          <w:rStyle w:val="ProgramNameChar"/>
          <w:sz w:val="32"/>
          <w:szCs w:val="32"/>
        </w:rPr>
      </w:pPr>
      <w:r w:rsidRPr="00394970">
        <w:rPr>
          <w:rStyle w:val="ProgramNameChar"/>
          <w:sz w:val="32"/>
          <w:szCs w:val="32"/>
        </w:rPr>
        <w:t>Prepared for:</w:t>
      </w:r>
    </w:p>
    <w:p w14:paraId="1B672DFE" w14:textId="77777777" w:rsidR="00B974A5" w:rsidRPr="00E255E2" w:rsidRDefault="00B974A5" w:rsidP="00B974A5">
      <w:pPr>
        <w:pStyle w:val="CustomerProgram"/>
        <w:rPr>
          <w:rStyle w:val="ProgramNameChar"/>
          <w:b/>
          <w:color w:val="1F497D" w:themeColor="text2"/>
          <w:sz w:val="32"/>
        </w:rPr>
      </w:pPr>
      <w:r w:rsidRPr="00E255E2">
        <w:rPr>
          <w:rStyle w:val="ProgramNameChar"/>
          <w:b/>
          <w:color w:val="1F497D" w:themeColor="text2"/>
          <w:sz w:val="32"/>
        </w:rPr>
        <w:t>Centers for Medicare &amp; Medicaid Services</w:t>
      </w:r>
    </w:p>
    <w:p w14:paraId="605C377F" w14:textId="77777777" w:rsidR="00B974A5" w:rsidRDefault="00B974A5" w:rsidP="00B974A5">
      <w:pPr>
        <w:pStyle w:val="CustomerProgram"/>
        <w:spacing w:before="120"/>
        <w:rPr>
          <w:rStyle w:val="ProgramNameChar"/>
          <w:b/>
          <w:sz w:val="28"/>
        </w:rPr>
      </w:pPr>
      <w:proofErr w:type="gramStart"/>
      <w:r>
        <w:rPr>
          <w:rStyle w:val="ProgramNameChar"/>
          <w:b/>
          <w:sz w:val="28"/>
        </w:rPr>
        <w:t>a</w:t>
      </w:r>
      <w:r w:rsidRPr="00E255E2">
        <w:rPr>
          <w:rStyle w:val="ProgramNameChar"/>
          <w:b/>
          <w:sz w:val="28"/>
        </w:rPr>
        <w:t>nd</w:t>
      </w:r>
      <w:proofErr w:type="gramEnd"/>
    </w:p>
    <w:p w14:paraId="4CC9F541" w14:textId="77777777" w:rsidR="00B974A5" w:rsidRPr="00E255E2" w:rsidRDefault="00B974A5" w:rsidP="00B974A5">
      <w:pPr>
        <w:pStyle w:val="CustomerProgram"/>
        <w:spacing w:before="120" w:after="400"/>
        <w:rPr>
          <w:rStyle w:val="ProgramNameChar"/>
          <w:b/>
          <w:sz w:val="32"/>
        </w:rPr>
      </w:pPr>
      <w:r w:rsidRPr="00E255E2">
        <w:rPr>
          <w:rStyle w:val="ProgramNameChar"/>
          <w:b/>
          <w:color w:val="1F497D" w:themeColor="text2"/>
          <w:sz w:val="32"/>
        </w:rPr>
        <w:t>Office of the National Coordinator for Health Information Technology</w:t>
      </w:r>
    </w:p>
    <w:p w14:paraId="7AD28A96" w14:textId="77777777" w:rsidR="00B974A5" w:rsidRPr="00E255E2" w:rsidRDefault="00B974A5" w:rsidP="00EC0768">
      <w:pPr>
        <w:rPr>
          <w:rStyle w:val="ProgramNameChar"/>
          <w:b w:val="0"/>
          <w:sz w:val="22"/>
          <w:szCs w:val="36"/>
        </w:rPr>
      </w:pPr>
    </w:p>
    <w:p w14:paraId="7A1BA3BC" w14:textId="77777777" w:rsidR="00CA08E9" w:rsidRPr="00CA08E9" w:rsidRDefault="00394970" w:rsidP="00394970">
      <w:pPr>
        <w:pStyle w:val="CustomerProgram"/>
        <w:spacing w:after="480"/>
        <w:rPr>
          <w:sz w:val="36"/>
        </w:rPr>
      </w:pPr>
      <w:r w:rsidRPr="0099378E">
        <w:rPr>
          <w:rStyle w:val="ProgramNameChar"/>
          <w:b/>
          <w:sz w:val="36"/>
          <w:szCs w:val="36"/>
        </w:rPr>
        <w:t>CMS Alliance to Modernize Healthcare</w:t>
      </w:r>
      <w:r w:rsidRPr="0099378E">
        <w:rPr>
          <w:rStyle w:val="ProgramNameChar"/>
          <w:b/>
          <w:sz w:val="36"/>
          <w:szCs w:val="36"/>
        </w:rPr>
        <w:br/>
        <w:t>Federally Funded Research and Development Center</w:t>
      </w:r>
    </w:p>
    <w:p w14:paraId="11655E42" w14:textId="5F35012C" w:rsidR="009B55F2" w:rsidRPr="00DF2C64" w:rsidRDefault="00B974A5" w:rsidP="009B55F2">
      <w:pPr>
        <w:pStyle w:val="CustomerProgram"/>
        <w:spacing w:before="120"/>
      </w:pPr>
      <w:r>
        <w:t>Technical Authority for the Unified Clinical Quality</w:t>
      </w:r>
      <w:r>
        <w:br/>
        <w:t>Improvement Framework</w:t>
      </w:r>
    </w:p>
    <w:p w14:paraId="78DDC04C" w14:textId="77777777" w:rsidR="00394970" w:rsidRPr="009822B2" w:rsidRDefault="00394970" w:rsidP="00EC0768"/>
    <w:p w14:paraId="6E2717E5" w14:textId="03AF630B" w:rsidR="00394970" w:rsidRPr="00394970" w:rsidRDefault="00D5178D" w:rsidP="00394970">
      <w:pPr>
        <w:pStyle w:val="DocTitle"/>
        <w:ind w:left="0"/>
        <w:rPr>
          <w:rStyle w:val="CustomerProgramChar"/>
          <w:sz w:val="36"/>
        </w:rPr>
      </w:pPr>
      <w:r>
        <w:t>Bonnie User</w:t>
      </w:r>
      <w:r w:rsidR="005836FF">
        <w:t xml:space="preserve"> Guide</w:t>
      </w:r>
    </w:p>
    <w:p w14:paraId="6CCCA8CB" w14:textId="16406183" w:rsidR="00032AE7" w:rsidRPr="0076707B" w:rsidRDefault="00D14CEF" w:rsidP="00EC0768">
      <w:pPr>
        <w:pStyle w:val="Draft1"/>
      </w:pPr>
      <w:r>
        <w:t>Initial Draft</w:t>
      </w:r>
    </w:p>
    <w:p w14:paraId="027476A6" w14:textId="77777777" w:rsidR="00D7789C" w:rsidRPr="00506C21" w:rsidRDefault="00D7789C" w:rsidP="00EC0768">
      <w:pPr>
        <w:pStyle w:val="Version"/>
      </w:pPr>
      <w:r w:rsidRPr="00506C21">
        <w:t xml:space="preserve">Version </w:t>
      </w:r>
      <w:r w:rsidR="009B0CA5">
        <w:t>0.1</w:t>
      </w:r>
    </w:p>
    <w:p w14:paraId="48F87E5E" w14:textId="231799A8" w:rsidR="004F4EC8" w:rsidRDefault="005836FF" w:rsidP="0076707B">
      <w:pPr>
        <w:pStyle w:val="PubDate"/>
      </w:pPr>
      <w:r>
        <w:t xml:space="preserve">April </w:t>
      </w:r>
      <w:r w:rsidR="004C1823">
        <w:t>15</w:t>
      </w:r>
      <w:r w:rsidR="00297FF9">
        <w:t>, 2014</w:t>
      </w:r>
    </w:p>
    <w:p w14:paraId="0014C19C" w14:textId="77777777" w:rsidR="00DE2F07" w:rsidRDefault="00DE2F07" w:rsidP="00EC0768"/>
    <w:p w14:paraId="37541F8A" w14:textId="77777777" w:rsidR="005836FF" w:rsidRDefault="005836FF" w:rsidP="00DE2F07">
      <w:pPr>
        <w:pStyle w:val="Disclaimer"/>
      </w:pPr>
    </w:p>
    <w:p w14:paraId="314ACEDF" w14:textId="77777777" w:rsidR="00DE2F07" w:rsidRDefault="00DE2F07" w:rsidP="00DE2F07">
      <w:pPr>
        <w:pStyle w:val="Disclaimer"/>
      </w:pPr>
      <w:r>
        <w:t xml:space="preserve">The views, opinions, and/or findings contained in this report are those of </w:t>
      </w:r>
      <w:r>
        <w:br/>
        <w:t>The MITRE Corporation and should not be construed as official government position, policy, or decision unless so designated by other documentation.</w:t>
      </w:r>
    </w:p>
    <w:p w14:paraId="1DEF0B0B" w14:textId="77777777" w:rsidR="00DE2F07" w:rsidRDefault="00DE2F07" w:rsidP="00DE2F07">
      <w:pPr>
        <w:pStyle w:val="Disclaimer"/>
      </w:pPr>
      <w:r>
        <w:t xml:space="preserve">This document was prepared for authorized distribution only. It has not been approved for public release. </w:t>
      </w:r>
    </w:p>
    <w:p w14:paraId="76876A27" w14:textId="77777777" w:rsidR="00734D04" w:rsidRDefault="00DE2F07" w:rsidP="00995810">
      <w:pPr>
        <w:pStyle w:val="Disclaimer"/>
      </w:pPr>
      <w:r>
        <w:t>© 201</w:t>
      </w:r>
      <w:r w:rsidR="00297FF9">
        <w:t>4</w:t>
      </w:r>
      <w:r>
        <w:t>, The MITRE Corporation. All Rights Reserved.</w:t>
      </w:r>
    </w:p>
    <w:p w14:paraId="44004D1C" w14:textId="77777777" w:rsidR="004F47E3" w:rsidRDefault="004F47E3" w:rsidP="00EC0768">
      <w:pPr>
        <w:sectPr w:rsidR="004F47E3" w:rsidSect="00870699">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504" w:footer="504" w:gutter="0"/>
          <w:pgNumType w:fmt="lowerRoman" w:start="1"/>
          <w:cols w:space="720"/>
          <w:titlePg/>
        </w:sectPr>
      </w:pPr>
    </w:p>
    <w:p w14:paraId="5A9AF739" w14:textId="77777777" w:rsidR="00E16386" w:rsidRDefault="00E16386" w:rsidP="00E16386">
      <w:pPr>
        <w:pStyle w:val="FrontMatterHeader"/>
      </w:pPr>
      <w:bookmarkStart w:id="1" w:name="_Toc510936870"/>
      <w:r>
        <w:lastRenderedPageBreak/>
        <w:t>Record of Changes</w:t>
      </w:r>
    </w:p>
    <w:tbl>
      <w:tblPr>
        <w:tblW w:w="4873"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123"/>
        <w:gridCol w:w="2034"/>
        <w:gridCol w:w="2593"/>
        <w:gridCol w:w="3596"/>
      </w:tblGrid>
      <w:tr w:rsidR="00995810" w:rsidRPr="000E5004" w14:paraId="3817B5FF" w14:textId="77777777" w:rsidTr="00A51565">
        <w:trPr>
          <w:cantSplit/>
          <w:tblHeader/>
        </w:trPr>
        <w:tc>
          <w:tcPr>
            <w:tcW w:w="601"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060B2D90" w14:textId="77777777" w:rsidR="00995810" w:rsidRPr="00B807A2" w:rsidRDefault="00995810" w:rsidP="00F07F39">
            <w:pPr>
              <w:pStyle w:val="TableColumnHeading"/>
            </w:pPr>
            <w:r w:rsidRPr="00B807A2">
              <w:t>Version</w:t>
            </w:r>
          </w:p>
        </w:tc>
        <w:tc>
          <w:tcPr>
            <w:tcW w:w="1088"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5DF9758" w14:textId="77777777" w:rsidR="00995810" w:rsidRPr="00B807A2" w:rsidRDefault="00995810" w:rsidP="00F07F39">
            <w:pPr>
              <w:pStyle w:val="TableColumnHeading"/>
            </w:pPr>
            <w:r w:rsidRPr="00B807A2">
              <w:t>Date</w:t>
            </w:r>
          </w:p>
        </w:tc>
        <w:tc>
          <w:tcPr>
            <w:tcW w:w="1387"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1DBE075A" w14:textId="77777777" w:rsidR="00995810" w:rsidRPr="000C0733" w:rsidRDefault="00995810" w:rsidP="00F07F39">
            <w:pPr>
              <w:pStyle w:val="TableColumnHeading"/>
            </w:pPr>
            <w:r w:rsidRPr="00B807A2">
              <w:t>Author</w:t>
            </w:r>
            <w:r>
              <w:t xml:space="preserve"> </w:t>
            </w:r>
            <w:r w:rsidRPr="00B807A2">
              <w:t>/</w:t>
            </w:r>
            <w:r>
              <w:t xml:space="preserve"> </w:t>
            </w:r>
            <w:r w:rsidRPr="00860DFB">
              <w:t>Owner</w:t>
            </w:r>
          </w:p>
        </w:tc>
        <w:tc>
          <w:tcPr>
            <w:tcW w:w="1924"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1E2CCF41" w14:textId="77777777" w:rsidR="00995810" w:rsidRPr="00B807A2" w:rsidRDefault="00995810" w:rsidP="00F07F39">
            <w:pPr>
              <w:pStyle w:val="TableColumnHeading"/>
            </w:pPr>
            <w:r w:rsidRPr="00B807A2">
              <w:t>Description of Change</w:t>
            </w:r>
          </w:p>
        </w:tc>
      </w:tr>
      <w:tr w:rsidR="00A51565" w14:paraId="1F93750D" w14:textId="77777777" w:rsidTr="00A51565">
        <w:trPr>
          <w:cantSplit/>
        </w:trPr>
        <w:tc>
          <w:tcPr>
            <w:tcW w:w="601" w:type="pct"/>
            <w:tcBorders>
              <w:top w:val="single" w:sz="4" w:space="0" w:color="auto"/>
              <w:left w:val="single" w:sz="4" w:space="0" w:color="000000"/>
              <w:bottom w:val="single" w:sz="4" w:space="0" w:color="000000"/>
              <w:right w:val="single" w:sz="4" w:space="0" w:color="000000"/>
            </w:tcBorders>
            <w:shd w:val="clear" w:color="000080" w:fill="FFFFFF"/>
          </w:tcPr>
          <w:p w14:paraId="00ADD91F" w14:textId="77777777" w:rsidR="00A51565" w:rsidRPr="00A51565" w:rsidRDefault="00A51565" w:rsidP="00EC0768">
            <w:pPr>
              <w:pStyle w:val="TableTextCenter"/>
            </w:pPr>
            <w:r w:rsidRPr="00A51565">
              <w:t xml:space="preserve">0.1 </w:t>
            </w:r>
          </w:p>
        </w:tc>
        <w:tc>
          <w:tcPr>
            <w:tcW w:w="1088" w:type="pct"/>
            <w:tcBorders>
              <w:top w:val="single" w:sz="4" w:space="0" w:color="auto"/>
              <w:left w:val="single" w:sz="4" w:space="0" w:color="000000"/>
              <w:bottom w:val="single" w:sz="4" w:space="0" w:color="000000"/>
              <w:right w:val="single" w:sz="4" w:space="0" w:color="000000"/>
            </w:tcBorders>
            <w:shd w:val="clear" w:color="000080" w:fill="FFFFFF"/>
          </w:tcPr>
          <w:p w14:paraId="286F39CD" w14:textId="3C41F87D" w:rsidR="00A51565" w:rsidRPr="00A51565" w:rsidRDefault="005836FF" w:rsidP="004C1823">
            <w:pPr>
              <w:pStyle w:val="TableText"/>
            </w:pPr>
            <w:r>
              <w:t xml:space="preserve">April </w:t>
            </w:r>
            <w:r w:rsidR="00991A22">
              <w:t>1</w:t>
            </w:r>
            <w:r w:rsidR="004C1823">
              <w:t>5</w:t>
            </w:r>
            <w:r w:rsidR="00B974A5">
              <w:t>, 2014</w:t>
            </w:r>
          </w:p>
        </w:tc>
        <w:tc>
          <w:tcPr>
            <w:tcW w:w="1387" w:type="pct"/>
            <w:tcBorders>
              <w:top w:val="single" w:sz="4" w:space="0" w:color="auto"/>
              <w:left w:val="single" w:sz="4" w:space="0" w:color="000000"/>
              <w:bottom w:val="single" w:sz="4" w:space="0" w:color="000000"/>
              <w:right w:val="single" w:sz="4" w:space="0" w:color="000000"/>
            </w:tcBorders>
            <w:shd w:val="clear" w:color="000080" w:fill="FFFFFF"/>
          </w:tcPr>
          <w:p w14:paraId="4E094883" w14:textId="77777777" w:rsidR="00A51565" w:rsidRPr="00A51565" w:rsidRDefault="005836FF" w:rsidP="005836FF">
            <w:pPr>
              <w:pStyle w:val="TableText"/>
            </w:pPr>
            <w:r>
              <w:t xml:space="preserve">Andre </w:t>
            </w:r>
            <w:proofErr w:type="spellStart"/>
            <w:r>
              <w:t>Quina</w:t>
            </w:r>
            <w:proofErr w:type="spellEnd"/>
            <w:r w:rsidR="00A51565" w:rsidRPr="00A51565">
              <w:t xml:space="preserve"> / </w:t>
            </w:r>
            <w:r>
              <w:t>MITRE</w:t>
            </w:r>
          </w:p>
        </w:tc>
        <w:tc>
          <w:tcPr>
            <w:tcW w:w="1924" w:type="pct"/>
            <w:tcBorders>
              <w:top w:val="single" w:sz="4" w:space="0" w:color="auto"/>
              <w:left w:val="single" w:sz="4" w:space="0" w:color="000000"/>
              <w:bottom w:val="single" w:sz="4" w:space="0" w:color="000000"/>
              <w:right w:val="single" w:sz="4" w:space="0" w:color="000000"/>
            </w:tcBorders>
            <w:shd w:val="clear" w:color="000080" w:fill="FFFFFF"/>
          </w:tcPr>
          <w:p w14:paraId="552FA32A" w14:textId="2F667AE2" w:rsidR="00A51565" w:rsidRPr="00A51565" w:rsidRDefault="004C1823" w:rsidP="00A51565">
            <w:pPr>
              <w:pStyle w:val="TableText"/>
            </w:pPr>
            <w:r>
              <w:t>Initial draft</w:t>
            </w:r>
          </w:p>
        </w:tc>
      </w:tr>
      <w:tr w:rsidR="00A51565" w14:paraId="4BFA6FED"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76FE31AF" w14:textId="279CD93A" w:rsidR="00A51565" w:rsidRPr="00A51565" w:rsidRDefault="00A51565"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10C50F19" w14:textId="77777777" w:rsidR="00A51565" w:rsidRPr="00A51565" w:rsidRDefault="00A51565"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72E0E3C2" w14:textId="77777777" w:rsidR="00A51565" w:rsidRPr="00A51565" w:rsidRDefault="00A51565"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388E73BA" w14:textId="6D67F287" w:rsidR="00A51565" w:rsidRPr="00A51565" w:rsidRDefault="00A51565" w:rsidP="00A51565">
            <w:pPr>
              <w:pStyle w:val="TableText"/>
            </w:pPr>
          </w:p>
        </w:tc>
      </w:tr>
      <w:tr w:rsidR="00995810" w14:paraId="25AE6664"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77B9D7F8" w14:textId="1AB4D764"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2F9F3005"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0901EB17"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29A47878" w14:textId="26B7DF09" w:rsidR="00995810" w:rsidRPr="004B5BBD" w:rsidRDefault="00995810" w:rsidP="00F07F39">
            <w:pPr>
              <w:pStyle w:val="TableText"/>
            </w:pPr>
          </w:p>
        </w:tc>
      </w:tr>
      <w:tr w:rsidR="00995810" w14:paraId="531A378F"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2E9AD927"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05898A4F"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088BA3B6"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70143AA1" w14:textId="77777777" w:rsidR="00995810" w:rsidRPr="004B5BBD" w:rsidRDefault="00995810" w:rsidP="00F07F39">
            <w:pPr>
              <w:pStyle w:val="TableText"/>
            </w:pPr>
          </w:p>
        </w:tc>
      </w:tr>
      <w:tr w:rsidR="00995810" w14:paraId="4763EC0E"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74510E8B"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64A7DC4F"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16BBBF9C"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3BB26F48" w14:textId="77777777" w:rsidR="00995810" w:rsidRPr="004B5BBD" w:rsidRDefault="00995810" w:rsidP="00F07F39">
            <w:pPr>
              <w:pStyle w:val="TableText"/>
            </w:pPr>
          </w:p>
        </w:tc>
      </w:tr>
      <w:tr w:rsidR="00995810" w14:paraId="344ABAD1"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5F63B930"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0FC45A0E"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7ABF88F9"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20F6BA03" w14:textId="77777777" w:rsidR="00995810" w:rsidRPr="004B5BBD" w:rsidRDefault="00995810" w:rsidP="00F07F39">
            <w:pPr>
              <w:pStyle w:val="TableText"/>
            </w:pPr>
          </w:p>
        </w:tc>
      </w:tr>
      <w:tr w:rsidR="00995810" w14:paraId="659D266F"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31EDA078"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0431EC72"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0A488485"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1B109126" w14:textId="77777777" w:rsidR="00995810" w:rsidRPr="004B5BBD" w:rsidRDefault="00995810" w:rsidP="00F07F39">
            <w:pPr>
              <w:pStyle w:val="TableText"/>
            </w:pPr>
          </w:p>
        </w:tc>
      </w:tr>
      <w:tr w:rsidR="00995810" w14:paraId="11971DE2"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58D8630A"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005C53FF"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710F1D8C"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6BED81BD" w14:textId="77777777" w:rsidR="00995810" w:rsidRPr="004B5BBD" w:rsidRDefault="00995810" w:rsidP="00F07F39">
            <w:pPr>
              <w:pStyle w:val="TableText"/>
            </w:pPr>
          </w:p>
        </w:tc>
      </w:tr>
      <w:tr w:rsidR="00995810" w14:paraId="55FE825B"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6D622211"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68C1E481"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71680C4A"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3FAC7482" w14:textId="77777777" w:rsidR="00995810" w:rsidRPr="004B5BBD" w:rsidRDefault="00995810" w:rsidP="00F07F39">
            <w:pPr>
              <w:pStyle w:val="TableText"/>
            </w:pPr>
          </w:p>
        </w:tc>
      </w:tr>
      <w:tr w:rsidR="00995810" w14:paraId="06F0EE26"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1FDBC2D0"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4CCD72AA"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00B4BA14"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30534E55" w14:textId="77777777" w:rsidR="00995810" w:rsidRPr="004B5BBD" w:rsidRDefault="00995810" w:rsidP="00F07F39">
            <w:pPr>
              <w:pStyle w:val="TableText"/>
            </w:pPr>
          </w:p>
        </w:tc>
      </w:tr>
      <w:tr w:rsidR="00995810" w14:paraId="773320C3"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63ECC98F"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0DFD596B"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4B5C0D3A"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25743C1E" w14:textId="77777777" w:rsidR="00995810" w:rsidRPr="004B5BBD" w:rsidRDefault="00995810" w:rsidP="00F07F39">
            <w:pPr>
              <w:pStyle w:val="TableText"/>
            </w:pPr>
          </w:p>
        </w:tc>
      </w:tr>
      <w:tr w:rsidR="00995810" w14:paraId="308F83E7"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7F7CDF2F"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748B0223"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13DDE07E"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41FA0B47" w14:textId="77777777" w:rsidR="00995810" w:rsidRPr="004B5BBD" w:rsidRDefault="00995810" w:rsidP="00F07F39">
            <w:pPr>
              <w:pStyle w:val="TableText"/>
            </w:pPr>
          </w:p>
        </w:tc>
      </w:tr>
      <w:tr w:rsidR="00995810" w14:paraId="7894A8E7"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0CC3F7FB"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550D2176"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73C99E6E"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18CFD7C0" w14:textId="77777777" w:rsidR="00995810" w:rsidRPr="004B5BBD" w:rsidRDefault="00995810" w:rsidP="00F07F39">
            <w:pPr>
              <w:pStyle w:val="TableText"/>
            </w:pPr>
          </w:p>
        </w:tc>
      </w:tr>
      <w:tr w:rsidR="00995810" w14:paraId="184EF32D"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7A20A30C"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511BEA63"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36FBA883"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6F7C8D8B" w14:textId="77777777" w:rsidR="00995810" w:rsidRPr="004B5BBD" w:rsidRDefault="00995810" w:rsidP="00F07F39">
            <w:pPr>
              <w:pStyle w:val="TableText"/>
            </w:pPr>
          </w:p>
        </w:tc>
      </w:tr>
      <w:tr w:rsidR="00995810" w14:paraId="187D8137"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27D3CB8F"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0334E7FF"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1FB4DA36"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78240269" w14:textId="77777777" w:rsidR="00995810" w:rsidRPr="004B5BBD" w:rsidRDefault="00995810" w:rsidP="00F07F39">
            <w:pPr>
              <w:pStyle w:val="TableText"/>
            </w:pPr>
          </w:p>
        </w:tc>
      </w:tr>
      <w:tr w:rsidR="00995810" w14:paraId="37D5C6D5"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21D2D341"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2FFF27E6"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6AAA80BD"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2A19B8DD" w14:textId="77777777" w:rsidR="00995810" w:rsidRPr="004B5BBD" w:rsidRDefault="00995810" w:rsidP="00F07F39">
            <w:pPr>
              <w:pStyle w:val="TableText"/>
            </w:pPr>
          </w:p>
        </w:tc>
      </w:tr>
      <w:tr w:rsidR="00995810" w14:paraId="175CBA3C"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1F39BD56"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05214B8F"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695C7314"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1AB7C712" w14:textId="77777777" w:rsidR="00995810" w:rsidRPr="004B5BBD" w:rsidRDefault="00995810" w:rsidP="00F07F39">
            <w:pPr>
              <w:pStyle w:val="TableText"/>
            </w:pPr>
          </w:p>
        </w:tc>
      </w:tr>
      <w:tr w:rsidR="00995810" w14:paraId="2E04EB34"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5B614837"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3E1C5D91"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613E599E"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3000E95A" w14:textId="77777777" w:rsidR="00995810" w:rsidRPr="004B5BBD" w:rsidRDefault="00995810" w:rsidP="00F07F39">
            <w:pPr>
              <w:pStyle w:val="TableText"/>
            </w:pPr>
          </w:p>
        </w:tc>
      </w:tr>
      <w:tr w:rsidR="00995810" w14:paraId="39BA753C" w14:textId="77777777" w:rsidTr="00A51565">
        <w:trPr>
          <w:cantSplit/>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0DBFE4A3" w14:textId="77777777" w:rsidR="00995810" w:rsidRPr="00D842D8" w:rsidRDefault="00995810" w:rsidP="00EC0768">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15B30447" w14:textId="77777777" w:rsidR="00995810" w:rsidRPr="004B5BBD" w:rsidRDefault="00995810" w:rsidP="00F07F39">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0FB7E113" w14:textId="77777777" w:rsidR="00995810" w:rsidRPr="004B5BBD" w:rsidRDefault="00995810" w:rsidP="00F07F39">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1C42621B" w14:textId="77777777" w:rsidR="00995810" w:rsidRPr="004B5BBD" w:rsidRDefault="00995810" w:rsidP="00F07F39">
            <w:pPr>
              <w:pStyle w:val="TableText"/>
            </w:pPr>
          </w:p>
        </w:tc>
      </w:tr>
    </w:tbl>
    <w:p w14:paraId="413046F4" w14:textId="77777777" w:rsidR="00E16386" w:rsidRDefault="00E16386" w:rsidP="00EC0768">
      <w:pPr>
        <w:sectPr w:rsidR="00E16386" w:rsidSect="00AE36FE">
          <w:headerReference w:type="first" r:id="rId15"/>
          <w:footerReference w:type="first" r:id="rId16"/>
          <w:pgSz w:w="12240" w:h="15840" w:code="1"/>
          <w:pgMar w:top="1440" w:right="1440" w:bottom="1440" w:left="1440" w:header="504" w:footer="504" w:gutter="0"/>
          <w:pgNumType w:fmt="lowerRoman" w:start="1"/>
          <w:cols w:space="720"/>
          <w:titlePg/>
        </w:sectPr>
      </w:pPr>
    </w:p>
    <w:bookmarkEnd w:id="1"/>
    <w:p w14:paraId="741ED568" w14:textId="77777777" w:rsidR="008F03D1" w:rsidRDefault="008F03D1">
      <w:pPr>
        <w:pStyle w:val="FrontMatterHeader"/>
      </w:pPr>
      <w:r>
        <w:lastRenderedPageBreak/>
        <w:t>Table of Contents</w:t>
      </w:r>
    </w:p>
    <w:p w14:paraId="1D2CB664" w14:textId="77777777" w:rsidR="007E3E43" w:rsidRDefault="009B55F2">
      <w:pPr>
        <w:pStyle w:val="TOC1"/>
        <w:rPr>
          <w:rFonts w:asciiTheme="minorHAnsi" w:eastAsiaTheme="minorEastAsia" w:hAnsiTheme="minorHAnsi" w:cstheme="minorBidi"/>
          <w:b w:val="0"/>
          <w:sz w:val="22"/>
          <w:szCs w:val="22"/>
        </w:rPr>
      </w:pPr>
      <w:r>
        <w:rPr>
          <w:b w:val="0"/>
        </w:rPr>
        <w:fldChar w:fldCharType="begin"/>
      </w:r>
      <w:r>
        <w:rPr>
          <w:b w:val="0"/>
        </w:rPr>
        <w:instrText xml:space="preserve"> TOC \h \z \t "Heading 1,1,Heading 2,2,Heading 3,3,AppHeading 1,1,AppHeading 2,2,AppHeading 3,3,Back Matter Heading,1" </w:instrText>
      </w:r>
      <w:r>
        <w:rPr>
          <w:b w:val="0"/>
        </w:rPr>
        <w:fldChar w:fldCharType="separate"/>
      </w:r>
      <w:hyperlink w:anchor="_Toc385331562" w:history="1">
        <w:r w:rsidR="007E3E43" w:rsidRPr="00DA4A15">
          <w:rPr>
            <w:rStyle w:val="Hyperlink"/>
          </w:rPr>
          <w:t>1.</w:t>
        </w:r>
        <w:r w:rsidR="007E3E43">
          <w:rPr>
            <w:rFonts w:asciiTheme="minorHAnsi" w:eastAsiaTheme="minorEastAsia" w:hAnsiTheme="minorHAnsi" w:cstheme="minorBidi"/>
            <w:b w:val="0"/>
            <w:sz w:val="22"/>
            <w:szCs w:val="22"/>
          </w:rPr>
          <w:tab/>
        </w:r>
        <w:r w:rsidR="007E3E43" w:rsidRPr="00DA4A15">
          <w:rPr>
            <w:rStyle w:val="Hyperlink"/>
          </w:rPr>
          <w:t>Introduction</w:t>
        </w:r>
        <w:r w:rsidR="007E3E43">
          <w:rPr>
            <w:webHidden/>
          </w:rPr>
          <w:tab/>
        </w:r>
        <w:r w:rsidR="007E3E43">
          <w:rPr>
            <w:webHidden/>
          </w:rPr>
          <w:fldChar w:fldCharType="begin"/>
        </w:r>
        <w:r w:rsidR="007E3E43">
          <w:rPr>
            <w:webHidden/>
          </w:rPr>
          <w:instrText xml:space="preserve"> PAGEREF _Toc385331562 \h </w:instrText>
        </w:r>
        <w:r w:rsidR="007E3E43">
          <w:rPr>
            <w:webHidden/>
          </w:rPr>
        </w:r>
        <w:r w:rsidR="007E3E43">
          <w:rPr>
            <w:webHidden/>
          </w:rPr>
          <w:fldChar w:fldCharType="separate"/>
        </w:r>
        <w:r w:rsidR="007E3E43">
          <w:rPr>
            <w:webHidden/>
          </w:rPr>
          <w:t>1</w:t>
        </w:r>
        <w:r w:rsidR="007E3E43">
          <w:rPr>
            <w:webHidden/>
          </w:rPr>
          <w:fldChar w:fldCharType="end"/>
        </w:r>
      </w:hyperlink>
    </w:p>
    <w:p w14:paraId="575DE541" w14:textId="77777777" w:rsidR="007E3E43" w:rsidRDefault="00A44925">
      <w:pPr>
        <w:pStyle w:val="TOC2"/>
        <w:rPr>
          <w:rFonts w:asciiTheme="minorHAnsi" w:eastAsiaTheme="minorEastAsia" w:hAnsiTheme="minorHAnsi" w:cstheme="minorBidi"/>
          <w:sz w:val="22"/>
          <w:szCs w:val="22"/>
        </w:rPr>
      </w:pPr>
      <w:hyperlink w:anchor="_Toc385331563" w:history="1">
        <w:r w:rsidR="007E3E43" w:rsidRPr="00DA4A15">
          <w:rPr>
            <w:rStyle w:val="Hyperlink"/>
          </w:rPr>
          <w:t>1.1</w:t>
        </w:r>
        <w:r w:rsidR="007E3E43">
          <w:rPr>
            <w:rFonts w:asciiTheme="minorHAnsi" w:eastAsiaTheme="minorEastAsia" w:hAnsiTheme="minorHAnsi" w:cstheme="minorBidi"/>
            <w:sz w:val="22"/>
            <w:szCs w:val="22"/>
          </w:rPr>
          <w:tab/>
        </w:r>
        <w:r w:rsidR="007E3E43" w:rsidRPr="00DA4A15">
          <w:rPr>
            <w:rStyle w:val="Hyperlink"/>
          </w:rPr>
          <w:t>Background</w:t>
        </w:r>
        <w:r w:rsidR="007E3E43">
          <w:rPr>
            <w:webHidden/>
          </w:rPr>
          <w:tab/>
        </w:r>
        <w:r w:rsidR="007E3E43">
          <w:rPr>
            <w:webHidden/>
          </w:rPr>
          <w:fldChar w:fldCharType="begin"/>
        </w:r>
        <w:r w:rsidR="007E3E43">
          <w:rPr>
            <w:webHidden/>
          </w:rPr>
          <w:instrText xml:space="preserve"> PAGEREF _Toc385331563 \h </w:instrText>
        </w:r>
        <w:r w:rsidR="007E3E43">
          <w:rPr>
            <w:webHidden/>
          </w:rPr>
        </w:r>
        <w:r w:rsidR="007E3E43">
          <w:rPr>
            <w:webHidden/>
          </w:rPr>
          <w:fldChar w:fldCharType="separate"/>
        </w:r>
        <w:r w:rsidR="007E3E43">
          <w:rPr>
            <w:webHidden/>
          </w:rPr>
          <w:t>1</w:t>
        </w:r>
        <w:r w:rsidR="007E3E43">
          <w:rPr>
            <w:webHidden/>
          </w:rPr>
          <w:fldChar w:fldCharType="end"/>
        </w:r>
      </w:hyperlink>
    </w:p>
    <w:p w14:paraId="4830E107" w14:textId="77777777" w:rsidR="007E3E43" w:rsidRDefault="00A44925">
      <w:pPr>
        <w:pStyle w:val="TOC2"/>
        <w:rPr>
          <w:rFonts w:asciiTheme="minorHAnsi" w:eastAsiaTheme="minorEastAsia" w:hAnsiTheme="minorHAnsi" w:cstheme="minorBidi"/>
          <w:sz w:val="22"/>
          <w:szCs w:val="22"/>
        </w:rPr>
      </w:pPr>
      <w:hyperlink w:anchor="_Toc385331564" w:history="1">
        <w:r w:rsidR="007E3E43" w:rsidRPr="00DA4A15">
          <w:rPr>
            <w:rStyle w:val="Hyperlink"/>
          </w:rPr>
          <w:t>1.2</w:t>
        </w:r>
        <w:r w:rsidR="007E3E43">
          <w:rPr>
            <w:rFonts w:asciiTheme="minorHAnsi" w:eastAsiaTheme="minorEastAsia" w:hAnsiTheme="minorHAnsi" w:cstheme="minorBidi"/>
            <w:sz w:val="22"/>
            <w:szCs w:val="22"/>
          </w:rPr>
          <w:tab/>
        </w:r>
        <w:r w:rsidR="007E3E43" w:rsidRPr="00DA4A15">
          <w:rPr>
            <w:rStyle w:val="Hyperlink"/>
          </w:rPr>
          <w:t>Purpose</w:t>
        </w:r>
        <w:r w:rsidR="007E3E43">
          <w:rPr>
            <w:webHidden/>
          </w:rPr>
          <w:tab/>
        </w:r>
        <w:r w:rsidR="007E3E43">
          <w:rPr>
            <w:webHidden/>
          </w:rPr>
          <w:fldChar w:fldCharType="begin"/>
        </w:r>
        <w:r w:rsidR="007E3E43">
          <w:rPr>
            <w:webHidden/>
          </w:rPr>
          <w:instrText xml:space="preserve"> PAGEREF _Toc385331564 \h </w:instrText>
        </w:r>
        <w:r w:rsidR="007E3E43">
          <w:rPr>
            <w:webHidden/>
          </w:rPr>
        </w:r>
        <w:r w:rsidR="007E3E43">
          <w:rPr>
            <w:webHidden/>
          </w:rPr>
          <w:fldChar w:fldCharType="separate"/>
        </w:r>
        <w:r w:rsidR="007E3E43">
          <w:rPr>
            <w:webHidden/>
          </w:rPr>
          <w:t>1</w:t>
        </w:r>
        <w:r w:rsidR="007E3E43">
          <w:rPr>
            <w:webHidden/>
          </w:rPr>
          <w:fldChar w:fldCharType="end"/>
        </w:r>
      </w:hyperlink>
    </w:p>
    <w:p w14:paraId="1635B165" w14:textId="77777777" w:rsidR="007E3E43" w:rsidRDefault="00A44925">
      <w:pPr>
        <w:pStyle w:val="TOC3"/>
        <w:rPr>
          <w:rFonts w:asciiTheme="minorHAnsi" w:eastAsiaTheme="minorEastAsia" w:hAnsiTheme="minorHAnsi" w:cstheme="minorBidi"/>
          <w:noProof/>
          <w:sz w:val="22"/>
          <w:szCs w:val="22"/>
        </w:rPr>
      </w:pPr>
      <w:hyperlink w:anchor="_Toc385331565" w:history="1">
        <w:r w:rsidR="007E3E43" w:rsidRPr="00DA4A15">
          <w:rPr>
            <w:rStyle w:val="Hyperlink"/>
            <w:noProof/>
          </w:rPr>
          <w:t>1.2.1</w:t>
        </w:r>
        <w:r w:rsidR="007E3E43">
          <w:rPr>
            <w:rFonts w:asciiTheme="minorHAnsi" w:eastAsiaTheme="minorEastAsia" w:hAnsiTheme="minorHAnsi" w:cstheme="minorBidi"/>
            <w:noProof/>
            <w:sz w:val="22"/>
            <w:szCs w:val="22"/>
          </w:rPr>
          <w:tab/>
        </w:r>
        <w:r w:rsidR="007E3E43" w:rsidRPr="00DA4A15">
          <w:rPr>
            <w:rStyle w:val="Hyperlink"/>
            <w:noProof/>
          </w:rPr>
          <w:t>Application Description</w:t>
        </w:r>
        <w:r w:rsidR="007E3E43">
          <w:rPr>
            <w:noProof/>
            <w:webHidden/>
          </w:rPr>
          <w:tab/>
        </w:r>
        <w:r w:rsidR="007E3E43">
          <w:rPr>
            <w:noProof/>
            <w:webHidden/>
          </w:rPr>
          <w:fldChar w:fldCharType="begin"/>
        </w:r>
        <w:r w:rsidR="007E3E43">
          <w:rPr>
            <w:noProof/>
            <w:webHidden/>
          </w:rPr>
          <w:instrText xml:space="preserve"> PAGEREF _Toc385331565 \h </w:instrText>
        </w:r>
        <w:r w:rsidR="007E3E43">
          <w:rPr>
            <w:noProof/>
            <w:webHidden/>
          </w:rPr>
        </w:r>
        <w:r w:rsidR="007E3E43">
          <w:rPr>
            <w:noProof/>
            <w:webHidden/>
          </w:rPr>
          <w:fldChar w:fldCharType="separate"/>
        </w:r>
        <w:r w:rsidR="007E3E43">
          <w:rPr>
            <w:noProof/>
            <w:webHidden/>
          </w:rPr>
          <w:t>1</w:t>
        </w:r>
        <w:r w:rsidR="007E3E43">
          <w:rPr>
            <w:noProof/>
            <w:webHidden/>
          </w:rPr>
          <w:fldChar w:fldCharType="end"/>
        </w:r>
      </w:hyperlink>
    </w:p>
    <w:p w14:paraId="24E34017" w14:textId="77777777" w:rsidR="007E3E43" w:rsidRDefault="00A44925">
      <w:pPr>
        <w:pStyle w:val="TOC1"/>
        <w:rPr>
          <w:rFonts w:asciiTheme="minorHAnsi" w:eastAsiaTheme="minorEastAsia" w:hAnsiTheme="minorHAnsi" w:cstheme="minorBidi"/>
          <w:b w:val="0"/>
          <w:sz w:val="22"/>
          <w:szCs w:val="22"/>
        </w:rPr>
      </w:pPr>
      <w:hyperlink w:anchor="_Toc385331566" w:history="1">
        <w:r w:rsidR="007E3E43" w:rsidRPr="00DA4A15">
          <w:rPr>
            <w:rStyle w:val="Hyperlink"/>
          </w:rPr>
          <w:t>2.</w:t>
        </w:r>
        <w:r w:rsidR="007E3E43">
          <w:rPr>
            <w:rFonts w:asciiTheme="minorHAnsi" w:eastAsiaTheme="minorEastAsia" w:hAnsiTheme="minorHAnsi" w:cstheme="minorBidi"/>
            <w:b w:val="0"/>
            <w:sz w:val="22"/>
            <w:szCs w:val="22"/>
          </w:rPr>
          <w:tab/>
        </w:r>
        <w:r w:rsidR="007E3E43" w:rsidRPr="00DA4A15">
          <w:rPr>
            <w:rStyle w:val="Hyperlink"/>
          </w:rPr>
          <w:t>User Account Creation</w:t>
        </w:r>
        <w:r w:rsidR="007E3E43">
          <w:rPr>
            <w:webHidden/>
          </w:rPr>
          <w:tab/>
        </w:r>
        <w:r w:rsidR="007E3E43">
          <w:rPr>
            <w:webHidden/>
          </w:rPr>
          <w:fldChar w:fldCharType="begin"/>
        </w:r>
        <w:r w:rsidR="007E3E43">
          <w:rPr>
            <w:webHidden/>
          </w:rPr>
          <w:instrText xml:space="preserve"> PAGEREF _Toc385331566 \h </w:instrText>
        </w:r>
        <w:r w:rsidR="007E3E43">
          <w:rPr>
            <w:webHidden/>
          </w:rPr>
        </w:r>
        <w:r w:rsidR="007E3E43">
          <w:rPr>
            <w:webHidden/>
          </w:rPr>
          <w:fldChar w:fldCharType="separate"/>
        </w:r>
        <w:r w:rsidR="007E3E43">
          <w:rPr>
            <w:webHidden/>
          </w:rPr>
          <w:t>2</w:t>
        </w:r>
        <w:r w:rsidR="007E3E43">
          <w:rPr>
            <w:webHidden/>
          </w:rPr>
          <w:fldChar w:fldCharType="end"/>
        </w:r>
      </w:hyperlink>
    </w:p>
    <w:p w14:paraId="3D1E8860" w14:textId="77777777" w:rsidR="007E3E43" w:rsidRDefault="00A44925">
      <w:pPr>
        <w:pStyle w:val="TOC2"/>
        <w:rPr>
          <w:rFonts w:asciiTheme="minorHAnsi" w:eastAsiaTheme="minorEastAsia" w:hAnsiTheme="minorHAnsi" w:cstheme="minorBidi"/>
          <w:sz w:val="22"/>
          <w:szCs w:val="22"/>
        </w:rPr>
      </w:pPr>
      <w:hyperlink w:anchor="_Toc385331567" w:history="1">
        <w:r w:rsidR="007E3E43" w:rsidRPr="00DA4A15">
          <w:rPr>
            <w:rStyle w:val="Hyperlink"/>
          </w:rPr>
          <w:t>2.1</w:t>
        </w:r>
        <w:r w:rsidR="007E3E43">
          <w:rPr>
            <w:rFonts w:asciiTheme="minorHAnsi" w:eastAsiaTheme="minorEastAsia" w:hAnsiTheme="minorHAnsi" w:cstheme="minorBidi"/>
            <w:sz w:val="22"/>
            <w:szCs w:val="22"/>
          </w:rPr>
          <w:tab/>
        </w:r>
        <w:r w:rsidR="007E3E43" w:rsidRPr="00DA4A15">
          <w:rPr>
            <w:rStyle w:val="Hyperlink"/>
          </w:rPr>
          <w:t>Login Page</w:t>
        </w:r>
        <w:r w:rsidR="007E3E43">
          <w:rPr>
            <w:webHidden/>
          </w:rPr>
          <w:tab/>
        </w:r>
        <w:r w:rsidR="007E3E43">
          <w:rPr>
            <w:webHidden/>
          </w:rPr>
          <w:fldChar w:fldCharType="begin"/>
        </w:r>
        <w:r w:rsidR="007E3E43">
          <w:rPr>
            <w:webHidden/>
          </w:rPr>
          <w:instrText xml:space="preserve"> PAGEREF _Toc385331567 \h </w:instrText>
        </w:r>
        <w:r w:rsidR="007E3E43">
          <w:rPr>
            <w:webHidden/>
          </w:rPr>
        </w:r>
        <w:r w:rsidR="007E3E43">
          <w:rPr>
            <w:webHidden/>
          </w:rPr>
          <w:fldChar w:fldCharType="separate"/>
        </w:r>
        <w:r w:rsidR="007E3E43">
          <w:rPr>
            <w:webHidden/>
          </w:rPr>
          <w:t>2</w:t>
        </w:r>
        <w:r w:rsidR="007E3E43">
          <w:rPr>
            <w:webHidden/>
          </w:rPr>
          <w:fldChar w:fldCharType="end"/>
        </w:r>
      </w:hyperlink>
    </w:p>
    <w:p w14:paraId="5762926E" w14:textId="77777777" w:rsidR="007E3E43" w:rsidRDefault="00A44925">
      <w:pPr>
        <w:pStyle w:val="TOC2"/>
        <w:rPr>
          <w:rFonts w:asciiTheme="minorHAnsi" w:eastAsiaTheme="minorEastAsia" w:hAnsiTheme="minorHAnsi" w:cstheme="minorBidi"/>
          <w:sz w:val="22"/>
          <w:szCs w:val="22"/>
        </w:rPr>
      </w:pPr>
      <w:hyperlink w:anchor="_Toc385331568" w:history="1">
        <w:r w:rsidR="007E3E43" w:rsidRPr="00DA4A15">
          <w:rPr>
            <w:rStyle w:val="Hyperlink"/>
          </w:rPr>
          <w:t>2.2</w:t>
        </w:r>
        <w:r w:rsidR="007E3E43">
          <w:rPr>
            <w:rFonts w:asciiTheme="minorHAnsi" w:eastAsiaTheme="minorEastAsia" w:hAnsiTheme="minorHAnsi" w:cstheme="minorBidi"/>
            <w:sz w:val="22"/>
            <w:szCs w:val="22"/>
          </w:rPr>
          <w:tab/>
        </w:r>
        <w:r w:rsidR="007E3E43" w:rsidRPr="00DA4A15">
          <w:rPr>
            <w:rStyle w:val="Hyperlink"/>
          </w:rPr>
          <w:t>Creating a New User</w:t>
        </w:r>
        <w:r w:rsidR="007E3E43">
          <w:rPr>
            <w:webHidden/>
          </w:rPr>
          <w:tab/>
        </w:r>
        <w:r w:rsidR="007E3E43">
          <w:rPr>
            <w:webHidden/>
          </w:rPr>
          <w:fldChar w:fldCharType="begin"/>
        </w:r>
        <w:r w:rsidR="007E3E43">
          <w:rPr>
            <w:webHidden/>
          </w:rPr>
          <w:instrText xml:space="preserve"> PAGEREF _Toc385331568 \h </w:instrText>
        </w:r>
        <w:r w:rsidR="007E3E43">
          <w:rPr>
            <w:webHidden/>
          </w:rPr>
        </w:r>
        <w:r w:rsidR="007E3E43">
          <w:rPr>
            <w:webHidden/>
          </w:rPr>
          <w:fldChar w:fldCharType="separate"/>
        </w:r>
        <w:r w:rsidR="007E3E43">
          <w:rPr>
            <w:webHidden/>
          </w:rPr>
          <w:t>2</w:t>
        </w:r>
        <w:r w:rsidR="007E3E43">
          <w:rPr>
            <w:webHidden/>
          </w:rPr>
          <w:fldChar w:fldCharType="end"/>
        </w:r>
      </w:hyperlink>
    </w:p>
    <w:p w14:paraId="7B9871B4" w14:textId="77777777" w:rsidR="007E3E43" w:rsidRDefault="00A44925">
      <w:pPr>
        <w:pStyle w:val="TOC2"/>
        <w:rPr>
          <w:rFonts w:asciiTheme="minorHAnsi" w:eastAsiaTheme="minorEastAsia" w:hAnsiTheme="minorHAnsi" w:cstheme="minorBidi"/>
          <w:sz w:val="22"/>
          <w:szCs w:val="22"/>
        </w:rPr>
      </w:pPr>
      <w:hyperlink w:anchor="_Toc385331569" w:history="1">
        <w:r w:rsidR="007E3E43" w:rsidRPr="00DA4A15">
          <w:rPr>
            <w:rStyle w:val="Hyperlink"/>
          </w:rPr>
          <w:t>2.3</w:t>
        </w:r>
        <w:r w:rsidR="007E3E43">
          <w:rPr>
            <w:rFonts w:asciiTheme="minorHAnsi" w:eastAsiaTheme="minorEastAsia" w:hAnsiTheme="minorHAnsi" w:cstheme="minorBidi"/>
            <w:sz w:val="22"/>
            <w:szCs w:val="22"/>
          </w:rPr>
          <w:tab/>
        </w:r>
        <w:r w:rsidR="007E3E43" w:rsidRPr="00DA4A15">
          <w:rPr>
            <w:rStyle w:val="Hyperlink"/>
          </w:rPr>
          <w:t>Resetting Your Password</w:t>
        </w:r>
        <w:r w:rsidR="007E3E43">
          <w:rPr>
            <w:webHidden/>
          </w:rPr>
          <w:tab/>
        </w:r>
        <w:r w:rsidR="007E3E43">
          <w:rPr>
            <w:webHidden/>
          </w:rPr>
          <w:fldChar w:fldCharType="begin"/>
        </w:r>
        <w:r w:rsidR="007E3E43">
          <w:rPr>
            <w:webHidden/>
          </w:rPr>
          <w:instrText xml:space="preserve"> PAGEREF _Toc385331569 \h </w:instrText>
        </w:r>
        <w:r w:rsidR="007E3E43">
          <w:rPr>
            <w:webHidden/>
          </w:rPr>
        </w:r>
        <w:r w:rsidR="007E3E43">
          <w:rPr>
            <w:webHidden/>
          </w:rPr>
          <w:fldChar w:fldCharType="separate"/>
        </w:r>
        <w:r w:rsidR="007E3E43">
          <w:rPr>
            <w:webHidden/>
          </w:rPr>
          <w:t>3</w:t>
        </w:r>
        <w:r w:rsidR="007E3E43">
          <w:rPr>
            <w:webHidden/>
          </w:rPr>
          <w:fldChar w:fldCharType="end"/>
        </w:r>
      </w:hyperlink>
    </w:p>
    <w:p w14:paraId="224F0E3D" w14:textId="77777777" w:rsidR="007E3E43" w:rsidRDefault="00A44925">
      <w:pPr>
        <w:pStyle w:val="TOC2"/>
        <w:rPr>
          <w:rFonts w:asciiTheme="minorHAnsi" w:eastAsiaTheme="minorEastAsia" w:hAnsiTheme="minorHAnsi" w:cstheme="minorBidi"/>
          <w:sz w:val="22"/>
          <w:szCs w:val="22"/>
        </w:rPr>
      </w:pPr>
      <w:hyperlink w:anchor="_Toc385331570" w:history="1">
        <w:r w:rsidR="007E3E43" w:rsidRPr="00DA4A15">
          <w:rPr>
            <w:rStyle w:val="Hyperlink"/>
          </w:rPr>
          <w:t>2.4</w:t>
        </w:r>
        <w:r w:rsidR="007E3E43">
          <w:rPr>
            <w:rFonts w:asciiTheme="minorHAnsi" w:eastAsiaTheme="minorEastAsia" w:hAnsiTheme="minorHAnsi" w:cstheme="minorBidi"/>
            <w:sz w:val="22"/>
            <w:szCs w:val="22"/>
          </w:rPr>
          <w:tab/>
        </w:r>
        <w:r w:rsidR="007E3E43" w:rsidRPr="00DA4A15">
          <w:rPr>
            <w:rStyle w:val="Hyperlink"/>
          </w:rPr>
          <w:t>Account Management</w:t>
        </w:r>
        <w:r w:rsidR="007E3E43">
          <w:rPr>
            <w:webHidden/>
          </w:rPr>
          <w:tab/>
        </w:r>
        <w:r w:rsidR="007E3E43">
          <w:rPr>
            <w:webHidden/>
          </w:rPr>
          <w:fldChar w:fldCharType="begin"/>
        </w:r>
        <w:r w:rsidR="007E3E43">
          <w:rPr>
            <w:webHidden/>
          </w:rPr>
          <w:instrText xml:space="preserve"> PAGEREF _Toc385331570 \h </w:instrText>
        </w:r>
        <w:r w:rsidR="007E3E43">
          <w:rPr>
            <w:webHidden/>
          </w:rPr>
        </w:r>
        <w:r w:rsidR="007E3E43">
          <w:rPr>
            <w:webHidden/>
          </w:rPr>
          <w:fldChar w:fldCharType="separate"/>
        </w:r>
        <w:r w:rsidR="007E3E43">
          <w:rPr>
            <w:webHidden/>
          </w:rPr>
          <w:t>4</w:t>
        </w:r>
        <w:r w:rsidR="007E3E43">
          <w:rPr>
            <w:webHidden/>
          </w:rPr>
          <w:fldChar w:fldCharType="end"/>
        </w:r>
      </w:hyperlink>
    </w:p>
    <w:p w14:paraId="4DE1F9C6" w14:textId="77777777" w:rsidR="007E3E43" w:rsidRDefault="00A44925">
      <w:pPr>
        <w:pStyle w:val="TOC1"/>
        <w:rPr>
          <w:rFonts w:asciiTheme="minorHAnsi" w:eastAsiaTheme="minorEastAsia" w:hAnsiTheme="minorHAnsi" w:cstheme="minorBidi"/>
          <w:b w:val="0"/>
          <w:sz w:val="22"/>
          <w:szCs w:val="22"/>
        </w:rPr>
      </w:pPr>
      <w:hyperlink w:anchor="_Toc385331571" w:history="1">
        <w:r w:rsidR="007E3E43" w:rsidRPr="00DA4A15">
          <w:rPr>
            <w:rStyle w:val="Hyperlink"/>
          </w:rPr>
          <w:t>3.</w:t>
        </w:r>
        <w:r w:rsidR="007E3E43">
          <w:rPr>
            <w:rFonts w:asciiTheme="minorHAnsi" w:eastAsiaTheme="minorEastAsia" w:hAnsiTheme="minorHAnsi" w:cstheme="minorBidi"/>
            <w:b w:val="0"/>
            <w:sz w:val="22"/>
            <w:szCs w:val="22"/>
          </w:rPr>
          <w:tab/>
        </w:r>
        <w:r w:rsidR="007E3E43" w:rsidRPr="00DA4A15">
          <w:rPr>
            <w:rStyle w:val="Hyperlink"/>
          </w:rPr>
          <w:t>Measure Dashboard</w:t>
        </w:r>
        <w:r w:rsidR="007E3E43">
          <w:rPr>
            <w:webHidden/>
          </w:rPr>
          <w:tab/>
        </w:r>
        <w:r w:rsidR="007E3E43">
          <w:rPr>
            <w:webHidden/>
          </w:rPr>
          <w:fldChar w:fldCharType="begin"/>
        </w:r>
        <w:r w:rsidR="007E3E43">
          <w:rPr>
            <w:webHidden/>
          </w:rPr>
          <w:instrText xml:space="preserve"> PAGEREF _Toc385331571 \h </w:instrText>
        </w:r>
        <w:r w:rsidR="007E3E43">
          <w:rPr>
            <w:webHidden/>
          </w:rPr>
        </w:r>
        <w:r w:rsidR="007E3E43">
          <w:rPr>
            <w:webHidden/>
          </w:rPr>
          <w:fldChar w:fldCharType="separate"/>
        </w:r>
        <w:r w:rsidR="007E3E43">
          <w:rPr>
            <w:webHidden/>
          </w:rPr>
          <w:t>4</w:t>
        </w:r>
        <w:r w:rsidR="007E3E43">
          <w:rPr>
            <w:webHidden/>
          </w:rPr>
          <w:fldChar w:fldCharType="end"/>
        </w:r>
      </w:hyperlink>
    </w:p>
    <w:p w14:paraId="713802EF" w14:textId="77777777" w:rsidR="007E3E43" w:rsidRDefault="00A44925">
      <w:pPr>
        <w:pStyle w:val="TOC2"/>
        <w:rPr>
          <w:rFonts w:asciiTheme="minorHAnsi" w:eastAsiaTheme="minorEastAsia" w:hAnsiTheme="minorHAnsi" w:cstheme="minorBidi"/>
          <w:sz w:val="22"/>
          <w:szCs w:val="22"/>
        </w:rPr>
      </w:pPr>
      <w:hyperlink w:anchor="_Toc385331572" w:history="1">
        <w:r w:rsidR="007E3E43" w:rsidRPr="00DA4A15">
          <w:rPr>
            <w:rStyle w:val="Hyperlink"/>
          </w:rPr>
          <w:t>3.1</w:t>
        </w:r>
        <w:r w:rsidR="007E3E43">
          <w:rPr>
            <w:rFonts w:asciiTheme="minorHAnsi" w:eastAsiaTheme="minorEastAsia" w:hAnsiTheme="minorHAnsi" w:cstheme="minorBidi"/>
            <w:sz w:val="22"/>
            <w:szCs w:val="22"/>
          </w:rPr>
          <w:tab/>
        </w:r>
        <w:r w:rsidR="007E3E43" w:rsidRPr="00DA4A15">
          <w:rPr>
            <w:rStyle w:val="Hyperlink"/>
          </w:rPr>
          <w:t>Overview</w:t>
        </w:r>
        <w:r w:rsidR="007E3E43">
          <w:rPr>
            <w:webHidden/>
          </w:rPr>
          <w:tab/>
        </w:r>
        <w:r w:rsidR="007E3E43">
          <w:rPr>
            <w:webHidden/>
          </w:rPr>
          <w:fldChar w:fldCharType="begin"/>
        </w:r>
        <w:r w:rsidR="007E3E43">
          <w:rPr>
            <w:webHidden/>
          </w:rPr>
          <w:instrText xml:space="preserve"> PAGEREF _Toc385331572 \h </w:instrText>
        </w:r>
        <w:r w:rsidR="007E3E43">
          <w:rPr>
            <w:webHidden/>
          </w:rPr>
        </w:r>
        <w:r w:rsidR="007E3E43">
          <w:rPr>
            <w:webHidden/>
          </w:rPr>
          <w:fldChar w:fldCharType="separate"/>
        </w:r>
        <w:r w:rsidR="007E3E43">
          <w:rPr>
            <w:webHidden/>
          </w:rPr>
          <w:t>4</w:t>
        </w:r>
        <w:r w:rsidR="007E3E43">
          <w:rPr>
            <w:webHidden/>
          </w:rPr>
          <w:fldChar w:fldCharType="end"/>
        </w:r>
      </w:hyperlink>
    </w:p>
    <w:p w14:paraId="0CD57B25" w14:textId="77777777" w:rsidR="007E3E43" w:rsidRDefault="00A44925">
      <w:pPr>
        <w:pStyle w:val="TOC2"/>
        <w:rPr>
          <w:rFonts w:asciiTheme="minorHAnsi" w:eastAsiaTheme="minorEastAsia" w:hAnsiTheme="minorHAnsi" w:cstheme="minorBidi"/>
          <w:sz w:val="22"/>
          <w:szCs w:val="22"/>
        </w:rPr>
      </w:pPr>
      <w:hyperlink w:anchor="_Toc385331573" w:history="1">
        <w:r w:rsidR="007E3E43" w:rsidRPr="00DA4A15">
          <w:rPr>
            <w:rStyle w:val="Hyperlink"/>
          </w:rPr>
          <w:t>3.2</w:t>
        </w:r>
        <w:r w:rsidR="007E3E43">
          <w:rPr>
            <w:rFonts w:asciiTheme="minorHAnsi" w:eastAsiaTheme="minorEastAsia" w:hAnsiTheme="minorHAnsi" w:cstheme="minorBidi"/>
            <w:sz w:val="22"/>
            <w:szCs w:val="22"/>
          </w:rPr>
          <w:tab/>
        </w:r>
        <w:r w:rsidR="007E3E43" w:rsidRPr="00DA4A15">
          <w:rPr>
            <w:rStyle w:val="Hyperlink"/>
          </w:rPr>
          <w:t>Loading a New Measure</w:t>
        </w:r>
        <w:r w:rsidR="007E3E43">
          <w:rPr>
            <w:webHidden/>
          </w:rPr>
          <w:tab/>
        </w:r>
        <w:r w:rsidR="007E3E43">
          <w:rPr>
            <w:webHidden/>
          </w:rPr>
          <w:fldChar w:fldCharType="begin"/>
        </w:r>
        <w:r w:rsidR="007E3E43">
          <w:rPr>
            <w:webHidden/>
          </w:rPr>
          <w:instrText xml:space="preserve"> PAGEREF _Toc385331573 \h </w:instrText>
        </w:r>
        <w:r w:rsidR="007E3E43">
          <w:rPr>
            <w:webHidden/>
          </w:rPr>
        </w:r>
        <w:r w:rsidR="007E3E43">
          <w:rPr>
            <w:webHidden/>
          </w:rPr>
          <w:fldChar w:fldCharType="separate"/>
        </w:r>
        <w:r w:rsidR="007E3E43">
          <w:rPr>
            <w:webHidden/>
          </w:rPr>
          <w:t>5</w:t>
        </w:r>
        <w:r w:rsidR="007E3E43">
          <w:rPr>
            <w:webHidden/>
          </w:rPr>
          <w:fldChar w:fldCharType="end"/>
        </w:r>
      </w:hyperlink>
    </w:p>
    <w:p w14:paraId="74E1F8B4" w14:textId="77777777" w:rsidR="007E3E43" w:rsidRDefault="00A44925">
      <w:pPr>
        <w:pStyle w:val="TOC2"/>
        <w:rPr>
          <w:rFonts w:asciiTheme="minorHAnsi" w:eastAsiaTheme="minorEastAsia" w:hAnsiTheme="minorHAnsi" w:cstheme="minorBidi"/>
          <w:sz w:val="22"/>
          <w:szCs w:val="22"/>
        </w:rPr>
      </w:pPr>
      <w:hyperlink w:anchor="_Toc385331574" w:history="1">
        <w:r w:rsidR="007E3E43" w:rsidRPr="00DA4A15">
          <w:rPr>
            <w:rStyle w:val="Hyperlink"/>
          </w:rPr>
          <w:t>3.3</w:t>
        </w:r>
        <w:r w:rsidR="007E3E43">
          <w:rPr>
            <w:rFonts w:asciiTheme="minorHAnsi" w:eastAsiaTheme="minorEastAsia" w:hAnsiTheme="minorHAnsi" w:cstheme="minorBidi"/>
            <w:sz w:val="22"/>
            <w:szCs w:val="22"/>
          </w:rPr>
          <w:tab/>
        </w:r>
        <w:r w:rsidR="007E3E43" w:rsidRPr="00DA4A15">
          <w:rPr>
            <w:rStyle w:val="Hyperlink"/>
          </w:rPr>
          <w:t>Updating a Measure</w:t>
        </w:r>
        <w:r w:rsidR="007E3E43">
          <w:rPr>
            <w:webHidden/>
          </w:rPr>
          <w:tab/>
        </w:r>
        <w:r w:rsidR="007E3E43">
          <w:rPr>
            <w:webHidden/>
          </w:rPr>
          <w:fldChar w:fldCharType="begin"/>
        </w:r>
        <w:r w:rsidR="007E3E43">
          <w:rPr>
            <w:webHidden/>
          </w:rPr>
          <w:instrText xml:space="preserve"> PAGEREF _Toc385331574 \h </w:instrText>
        </w:r>
        <w:r w:rsidR="007E3E43">
          <w:rPr>
            <w:webHidden/>
          </w:rPr>
        </w:r>
        <w:r w:rsidR="007E3E43">
          <w:rPr>
            <w:webHidden/>
          </w:rPr>
          <w:fldChar w:fldCharType="separate"/>
        </w:r>
        <w:r w:rsidR="007E3E43">
          <w:rPr>
            <w:webHidden/>
          </w:rPr>
          <w:t>6</w:t>
        </w:r>
        <w:r w:rsidR="007E3E43">
          <w:rPr>
            <w:webHidden/>
          </w:rPr>
          <w:fldChar w:fldCharType="end"/>
        </w:r>
      </w:hyperlink>
    </w:p>
    <w:p w14:paraId="1C0F0F6C" w14:textId="77777777" w:rsidR="007E3E43" w:rsidRDefault="00A44925">
      <w:pPr>
        <w:pStyle w:val="TOC2"/>
        <w:rPr>
          <w:rFonts w:asciiTheme="minorHAnsi" w:eastAsiaTheme="minorEastAsia" w:hAnsiTheme="minorHAnsi" w:cstheme="minorBidi"/>
          <w:sz w:val="22"/>
          <w:szCs w:val="22"/>
        </w:rPr>
      </w:pPr>
      <w:hyperlink w:anchor="_Toc385331575" w:history="1">
        <w:r w:rsidR="007E3E43" w:rsidRPr="00DA4A15">
          <w:rPr>
            <w:rStyle w:val="Hyperlink"/>
          </w:rPr>
          <w:t>3.4</w:t>
        </w:r>
        <w:r w:rsidR="007E3E43">
          <w:rPr>
            <w:rFonts w:asciiTheme="minorHAnsi" w:eastAsiaTheme="minorEastAsia" w:hAnsiTheme="minorHAnsi" w:cstheme="minorBidi"/>
            <w:sz w:val="22"/>
            <w:szCs w:val="22"/>
          </w:rPr>
          <w:tab/>
        </w:r>
        <w:r w:rsidR="007E3E43" w:rsidRPr="00DA4A15">
          <w:rPr>
            <w:rStyle w:val="Hyperlink"/>
          </w:rPr>
          <w:t>Creating Synthetic Test Records</w:t>
        </w:r>
        <w:r w:rsidR="007E3E43">
          <w:rPr>
            <w:webHidden/>
          </w:rPr>
          <w:tab/>
        </w:r>
        <w:r w:rsidR="007E3E43">
          <w:rPr>
            <w:webHidden/>
          </w:rPr>
          <w:fldChar w:fldCharType="begin"/>
        </w:r>
        <w:r w:rsidR="007E3E43">
          <w:rPr>
            <w:webHidden/>
          </w:rPr>
          <w:instrText xml:space="preserve"> PAGEREF _Toc385331575 \h </w:instrText>
        </w:r>
        <w:r w:rsidR="007E3E43">
          <w:rPr>
            <w:webHidden/>
          </w:rPr>
        </w:r>
        <w:r w:rsidR="007E3E43">
          <w:rPr>
            <w:webHidden/>
          </w:rPr>
          <w:fldChar w:fldCharType="separate"/>
        </w:r>
        <w:r w:rsidR="007E3E43">
          <w:rPr>
            <w:webHidden/>
          </w:rPr>
          <w:t>7</w:t>
        </w:r>
        <w:r w:rsidR="007E3E43">
          <w:rPr>
            <w:webHidden/>
          </w:rPr>
          <w:fldChar w:fldCharType="end"/>
        </w:r>
      </w:hyperlink>
    </w:p>
    <w:p w14:paraId="08CF69A5" w14:textId="77777777" w:rsidR="007E3E43" w:rsidRDefault="00A44925">
      <w:pPr>
        <w:pStyle w:val="TOC2"/>
        <w:rPr>
          <w:rFonts w:asciiTheme="minorHAnsi" w:eastAsiaTheme="minorEastAsia" w:hAnsiTheme="minorHAnsi" w:cstheme="minorBidi"/>
          <w:sz w:val="22"/>
          <w:szCs w:val="22"/>
        </w:rPr>
      </w:pPr>
      <w:hyperlink w:anchor="_Toc385331576" w:history="1">
        <w:r w:rsidR="007E3E43" w:rsidRPr="00DA4A15">
          <w:rPr>
            <w:rStyle w:val="Hyperlink"/>
          </w:rPr>
          <w:t>3.5</w:t>
        </w:r>
        <w:r w:rsidR="007E3E43">
          <w:rPr>
            <w:rFonts w:asciiTheme="minorHAnsi" w:eastAsiaTheme="minorEastAsia" w:hAnsiTheme="minorHAnsi" w:cstheme="minorBidi"/>
            <w:sz w:val="22"/>
            <w:szCs w:val="22"/>
          </w:rPr>
          <w:tab/>
        </w:r>
        <w:r w:rsidR="007E3E43" w:rsidRPr="00DA4A15">
          <w:rPr>
            <w:rStyle w:val="Hyperlink"/>
          </w:rPr>
          <w:t>Calculation Results</w:t>
        </w:r>
        <w:r w:rsidR="007E3E43">
          <w:rPr>
            <w:webHidden/>
          </w:rPr>
          <w:tab/>
        </w:r>
        <w:r w:rsidR="007E3E43">
          <w:rPr>
            <w:webHidden/>
          </w:rPr>
          <w:fldChar w:fldCharType="begin"/>
        </w:r>
        <w:r w:rsidR="007E3E43">
          <w:rPr>
            <w:webHidden/>
          </w:rPr>
          <w:instrText xml:space="preserve"> PAGEREF _Toc385331576 \h </w:instrText>
        </w:r>
        <w:r w:rsidR="007E3E43">
          <w:rPr>
            <w:webHidden/>
          </w:rPr>
        </w:r>
        <w:r w:rsidR="007E3E43">
          <w:rPr>
            <w:webHidden/>
          </w:rPr>
          <w:fldChar w:fldCharType="separate"/>
        </w:r>
        <w:r w:rsidR="007E3E43">
          <w:rPr>
            <w:webHidden/>
          </w:rPr>
          <w:t>7</w:t>
        </w:r>
        <w:r w:rsidR="007E3E43">
          <w:rPr>
            <w:webHidden/>
          </w:rPr>
          <w:fldChar w:fldCharType="end"/>
        </w:r>
      </w:hyperlink>
    </w:p>
    <w:p w14:paraId="18149664" w14:textId="77777777" w:rsidR="007E3E43" w:rsidRDefault="00A44925">
      <w:pPr>
        <w:pStyle w:val="TOC1"/>
        <w:rPr>
          <w:rFonts w:asciiTheme="minorHAnsi" w:eastAsiaTheme="minorEastAsia" w:hAnsiTheme="minorHAnsi" w:cstheme="minorBidi"/>
          <w:b w:val="0"/>
          <w:sz w:val="22"/>
          <w:szCs w:val="22"/>
        </w:rPr>
      </w:pPr>
      <w:hyperlink w:anchor="_Toc385331577" w:history="1">
        <w:r w:rsidR="007E3E43" w:rsidRPr="00DA4A15">
          <w:rPr>
            <w:rStyle w:val="Hyperlink"/>
          </w:rPr>
          <w:t>4.</w:t>
        </w:r>
        <w:r w:rsidR="007E3E43">
          <w:rPr>
            <w:rFonts w:asciiTheme="minorHAnsi" w:eastAsiaTheme="minorEastAsia" w:hAnsiTheme="minorHAnsi" w:cstheme="minorBidi"/>
            <w:b w:val="0"/>
            <w:sz w:val="22"/>
            <w:szCs w:val="22"/>
          </w:rPr>
          <w:tab/>
        </w:r>
        <w:r w:rsidR="007E3E43" w:rsidRPr="00DA4A15">
          <w:rPr>
            <w:rStyle w:val="Hyperlink"/>
          </w:rPr>
          <w:t>Measure Results View</w:t>
        </w:r>
        <w:r w:rsidR="007E3E43">
          <w:rPr>
            <w:webHidden/>
          </w:rPr>
          <w:tab/>
        </w:r>
        <w:r w:rsidR="007E3E43">
          <w:rPr>
            <w:webHidden/>
          </w:rPr>
          <w:fldChar w:fldCharType="begin"/>
        </w:r>
        <w:r w:rsidR="007E3E43">
          <w:rPr>
            <w:webHidden/>
          </w:rPr>
          <w:instrText xml:space="preserve"> PAGEREF _Toc385331577 \h </w:instrText>
        </w:r>
        <w:r w:rsidR="007E3E43">
          <w:rPr>
            <w:webHidden/>
          </w:rPr>
        </w:r>
        <w:r w:rsidR="007E3E43">
          <w:rPr>
            <w:webHidden/>
          </w:rPr>
          <w:fldChar w:fldCharType="separate"/>
        </w:r>
        <w:r w:rsidR="007E3E43">
          <w:rPr>
            <w:webHidden/>
          </w:rPr>
          <w:t>8</w:t>
        </w:r>
        <w:r w:rsidR="007E3E43">
          <w:rPr>
            <w:webHidden/>
          </w:rPr>
          <w:fldChar w:fldCharType="end"/>
        </w:r>
      </w:hyperlink>
    </w:p>
    <w:p w14:paraId="68DA3DB0" w14:textId="77777777" w:rsidR="007E3E43" w:rsidRDefault="00A44925">
      <w:pPr>
        <w:pStyle w:val="TOC2"/>
        <w:rPr>
          <w:rFonts w:asciiTheme="minorHAnsi" w:eastAsiaTheme="minorEastAsia" w:hAnsiTheme="minorHAnsi" w:cstheme="minorBidi"/>
          <w:sz w:val="22"/>
          <w:szCs w:val="22"/>
        </w:rPr>
      </w:pPr>
      <w:hyperlink w:anchor="_Toc385331578" w:history="1">
        <w:r w:rsidR="007E3E43" w:rsidRPr="00DA4A15">
          <w:rPr>
            <w:rStyle w:val="Hyperlink"/>
          </w:rPr>
          <w:t>4.1</w:t>
        </w:r>
        <w:r w:rsidR="007E3E43">
          <w:rPr>
            <w:rFonts w:asciiTheme="minorHAnsi" w:eastAsiaTheme="minorEastAsia" w:hAnsiTheme="minorHAnsi" w:cstheme="minorBidi"/>
            <w:sz w:val="22"/>
            <w:szCs w:val="22"/>
          </w:rPr>
          <w:tab/>
        </w:r>
        <w:r w:rsidR="007E3E43" w:rsidRPr="00DA4A15">
          <w:rPr>
            <w:rStyle w:val="Hyperlink"/>
          </w:rPr>
          <w:t>Overview</w:t>
        </w:r>
        <w:r w:rsidR="007E3E43">
          <w:rPr>
            <w:webHidden/>
          </w:rPr>
          <w:tab/>
        </w:r>
        <w:r w:rsidR="007E3E43">
          <w:rPr>
            <w:webHidden/>
          </w:rPr>
          <w:fldChar w:fldCharType="begin"/>
        </w:r>
        <w:r w:rsidR="007E3E43">
          <w:rPr>
            <w:webHidden/>
          </w:rPr>
          <w:instrText xml:space="preserve"> PAGEREF _Toc385331578 \h </w:instrText>
        </w:r>
        <w:r w:rsidR="007E3E43">
          <w:rPr>
            <w:webHidden/>
          </w:rPr>
        </w:r>
        <w:r w:rsidR="007E3E43">
          <w:rPr>
            <w:webHidden/>
          </w:rPr>
          <w:fldChar w:fldCharType="separate"/>
        </w:r>
        <w:r w:rsidR="007E3E43">
          <w:rPr>
            <w:webHidden/>
          </w:rPr>
          <w:t>8</w:t>
        </w:r>
        <w:r w:rsidR="007E3E43">
          <w:rPr>
            <w:webHidden/>
          </w:rPr>
          <w:fldChar w:fldCharType="end"/>
        </w:r>
      </w:hyperlink>
    </w:p>
    <w:p w14:paraId="177D6E18" w14:textId="77777777" w:rsidR="007E3E43" w:rsidRDefault="00A44925">
      <w:pPr>
        <w:pStyle w:val="TOC2"/>
        <w:rPr>
          <w:rFonts w:asciiTheme="minorHAnsi" w:eastAsiaTheme="minorEastAsia" w:hAnsiTheme="minorHAnsi" w:cstheme="minorBidi"/>
          <w:sz w:val="22"/>
          <w:szCs w:val="22"/>
        </w:rPr>
      </w:pPr>
      <w:hyperlink w:anchor="_Toc385331579" w:history="1">
        <w:r w:rsidR="007E3E43" w:rsidRPr="00DA4A15">
          <w:rPr>
            <w:rStyle w:val="Hyperlink"/>
          </w:rPr>
          <w:t>4.2</w:t>
        </w:r>
        <w:r w:rsidR="007E3E43">
          <w:rPr>
            <w:rFonts w:asciiTheme="minorHAnsi" w:eastAsiaTheme="minorEastAsia" w:hAnsiTheme="minorHAnsi" w:cstheme="minorBidi"/>
            <w:sz w:val="22"/>
            <w:szCs w:val="22"/>
          </w:rPr>
          <w:tab/>
        </w:r>
        <w:r w:rsidR="007E3E43" w:rsidRPr="00DA4A15">
          <w:rPr>
            <w:rStyle w:val="Hyperlink"/>
          </w:rPr>
          <w:t>Measure Logic</w:t>
        </w:r>
        <w:r w:rsidR="007E3E43">
          <w:rPr>
            <w:webHidden/>
          </w:rPr>
          <w:tab/>
        </w:r>
        <w:r w:rsidR="007E3E43">
          <w:rPr>
            <w:webHidden/>
          </w:rPr>
          <w:fldChar w:fldCharType="begin"/>
        </w:r>
        <w:r w:rsidR="007E3E43">
          <w:rPr>
            <w:webHidden/>
          </w:rPr>
          <w:instrText xml:space="preserve"> PAGEREF _Toc385331579 \h </w:instrText>
        </w:r>
        <w:r w:rsidR="007E3E43">
          <w:rPr>
            <w:webHidden/>
          </w:rPr>
        </w:r>
        <w:r w:rsidR="007E3E43">
          <w:rPr>
            <w:webHidden/>
          </w:rPr>
          <w:fldChar w:fldCharType="separate"/>
        </w:r>
        <w:r w:rsidR="007E3E43">
          <w:rPr>
            <w:webHidden/>
          </w:rPr>
          <w:t>9</w:t>
        </w:r>
        <w:r w:rsidR="007E3E43">
          <w:rPr>
            <w:webHidden/>
          </w:rPr>
          <w:fldChar w:fldCharType="end"/>
        </w:r>
      </w:hyperlink>
    </w:p>
    <w:p w14:paraId="41F54A70" w14:textId="77777777" w:rsidR="007E3E43" w:rsidRDefault="00A44925">
      <w:pPr>
        <w:pStyle w:val="TOC2"/>
        <w:rPr>
          <w:rFonts w:asciiTheme="minorHAnsi" w:eastAsiaTheme="minorEastAsia" w:hAnsiTheme="minorHAnsi" w:cstheme="minorBidi"/>
          <w:sz w:val="22"/>
          <w:szCs w:val="22"/>
        </w:rPr>
      </w:pPr>
      <w:hyperlink w:anchor="_Toc385331580" w:history="1">
        <w:r w:rsidR="007E3E43" w:rsidRPr="00DA4A15">
          <w:rPr>
            <w:rStyle w:val="Hyperlink"/>
          </w:rPr>
          <w:t>4.3</w:t>
        </w:r>
        <w:r w:rsidR="007E3E43">
          <w:rPr>
            <w:rFonts w:asciiTheme="minorHAnsi" w:eastAsiaTheme="minorEastAsia" w:hAnsiTheme="minorHAnsi" w:cstheme="minorBidi"/>
            <w:sz w:val="22"/>
            <w:szCs w:val="22"/>
          </w:rPr>
          <w:tab/>
        </w:r>
        <w:r w:rsidR="007E3E43" w:rsidRPr="00DA4A15">
          <w:rPr>
            <w:rStyle w:val="Hyperlink"/>
          </w:rPr>
          <w:t>Creating a New Test Record</w:t>
        </w:r>
        <w:r w:rsidR="007E3E43">
          <w:rPr>
            <w:webHidden/>
          </w:rPr>
          <w:tab/>
        </w:r>
        <w:r w:rsidR="007E3E43">
          <w:rPr>
            <w:webHidden/>
          </w:rPr>
          <w:fldChar w:fldCharType="begin"/>
        </w:r>
        <w:r w:rsidR="007E3E43">
          <w:rPr>
            <w:webHidden/>
          </w:rPr>
          <w:instrText xml:space="preserve"> PAGEREF _Toc385331580 \h </w:instrText>
        </w:r>
        <w:r w:rsidR="007E3E43">
          <w:rPr>
            <w:webHidden/>
          </w:rPr>
        </w:r>
        <w:r w:rsidR="007E3E43">
          <w:rPr>
            <w:webHidden/>
          </w:rPr>
          <w:fldChar w:fldCharType="separate"/>
        </w:r>
        <w:r w:rsidR="007E3E43">
          <w:rPr>
            <w:webHidden/>
          </w:rPr>
          <w:t>9</w:t>
        </w:r>
        <w:r w:rsidR="007E3E43">
          <w:rPr>
            <w:webHidden/>
          </w:rPr>
          <w:fldChar w:fldCharType="end"/>
        </w:r>
      </w:hyperlink>
    </w:p>
    <w:p w14:paraId="7A357B9B" w14:textId="77777777" w:rsidR="007E3E43" w:rsidRDefault="00A44925">
      <w:pPr>
        <w:pStyle w:val="TOC2"/>
        <w:rPr>
          <w:rFonts w:asciiTheme="minorHAnsi" w:eastAsiaTheme="minorEastAsia" w:hAnsiTheme="minorHAnsi" w:cstheme="minorBidi"/>
          <w:sz w:val="22"/>
          <w:szCs w:val="22"/>
        </w:rPr>
      </w:pPr>
      <w:hyperlink w:anchor="_Toc385331581" w:history="1">
        <w:r w:rsidR="007E3E43" w:rsidRPr="00DA4A15">
          <w:rPr>
            <w:rStyle w:val="Hyperlink"/>
          </w:rPr>
          <w:t>4.4</w:t>
        </w:r>
        <w:r w:rsidR="007E3E43">
          <w:rPr>
            <w:rFonts w:asciiTheme="minorHAnsi" w:eastAsiaTheme="minorEastAsia" w:hAnsiTheme="minorHAnsi" w:cstheme="minorBidi"/>
            <w:sz w:val="22"/>
            <w:szCs w:val="22"/>
          </w:rPr>
          <w:tab/>
        </w:r>
        <w:r w:rsidR="007E3E43" w:rsidRPr="00DA4A15">
          <w:rPr>
            <w:rStyle w:val="Hyperlink"/>
          </w:rPr>
          <w:t>Calculation Results</w:t>
        </w:r>
        <w:r w:rsidR="007E3E43">
          <w:rPr>
            <w:webHidden/>
          </w:rPr>
          <w:tab/>
        </w:r>
        <w:r w:rsidR="007E3E43">
          <w:rPr>
            <w:webHidden/>
          </w:rPr>
          <w:fldChar w:fldCharType="begin"/>
        </w:r>
        <w:r w:rsidR="007E3E43">
          <w:rPr>
            <w:webHidden/>
          </w:rPr>
          <w:instrText xml:space="preserve"> PAGEREF _Toc385331581 \h </w:instrText>
        </w:r>
        <w:r w:rsidR="007E3E43">
          <w:rPr>
            <w:webHidden/>
          </w:rPr>
        </w:r>
        <w:r w:rsidR="007E3E43">
          <w:rPr>
            <w:webHidden/>
          </w:rPr>
          <w:fldChar w:fldCharType="separate"/>
        </w:r>
        <w:r w:rsidR="007E3E43">
          <w:rPr>
            <w:webHidden/>
          </w:rPr>
          <w:t>9</w:t>
        </w:r>
        <w:r w:rsidR="007E3E43">
          <w:rPr>
            <w:webHidden/>
          </w:rPr>
          <w:fldChar w:fldCharType="end"/>
        </w:r>
      </w:hyperlink>
    </w:p>
    <w:p w14:paraId="70D3F01A" w14:textId="77777777" w:rsidR="007E3E43" w:rsidRDefault="00A44925">
      <w:pPr>
        <w:pStyle w:val="TOC2"/>
        <w:rPr>
          <w:rFonts w:asciiTheme="minorHAnsi" w:eastAsiaTheme="minorEastAsia" w:hAnsiTheme="minorHAnsi" w:cstheme="minorBidi"/>
          <w:sz w:val="22"/>
          <w:szCs w:val="22"/>
        </w:rPr>
      </w:pPr>
      <w:hyperlink w:anchor="_Toc385331582" w:history="1">
        <w:r w:rsidR="007E3E43" w:rsidRPr="00DA4A15">
          <w:rPr>
            <w:rStyle w:val="Hyperlink"/>
          </w:rPr>
          <w:t>4.5</w:t>
        </w:r>
        <w:r w:rsidR="007E3E43">
          <w:rPr>
            <w:rFonts w:asciiTheme="minorHAnsi" w:eastAsiaTheme="minorEastAsia" w:hAnsiTheme="minorHAnsi" w:cstheme="minorBidi"/>
            <w:sz w:val="22"/>
            <w:szCs w:val="22"/>
          </w:rPr>
          <w:tab/>
        </w:r>
        <w:r w:rsidR="007E3E43" w:rsidRPr="00DA4A15">
          <w:rPr>
            <w:rStyle w:val="Hyperlink"/>
          </w:rPr>
          <w:t>Editing a Test Record</w:t>
        </w:r>
        <w:r w:rsidR="007E3E43">
          <w:rPr>
            <w:webHidden/>
          </w:rPr>
          <w:tab/>
        </w:r>
        <w:r w:rsidR="007E3E43">
          <w:rPr>
            <w:webHidden/>
          </w:rPr>
          <w:fldChar w:fldCharType="begin"/>
        </w:r>
        <w:r w:rsidR="007E3E43">
          <w:rPr>
            <w:webHidden/>
          </w:rPr>
          <w:instrText xml:space="preserve"> PAGEREF _Toc385331582 \h </w:instrText>
        </w:r>
        <w:r w:rsidR="007E3E43">
          <w:rPr>
            <w:webHidden/>
          </w:rPr>
        </w:r>
        <w:r w:rsidR="007E3E43">
          <w:rPr>
            <w:webHidden/>
          </w:rPr>
          <w:fldChar w:fldCharType="separate"/>
        </w:r>
        <w:r w:rsidR="007E3E43">
          <w:rPr>
            <w:webHidden/>
          </w:rPr>
          <w:t>12</w:t>
        </w:r>
        <w:r w:rsidR="007E3E43">
          <w:rPr>
            <w:webHidden/>
          </w:rPr>
          <w:fldChar w:fldCharType="end"/>
        </w:r>
      </w:hyperlink>
    </w:p>
    <w:p w14:paraId="0DAF0CF6" w14:textId="77777777" w:rsidR="007E3E43" w:rsidRDefault="00A44925">
      <w:pPr>
        <w:pStyle w:val="TOC2"/>
        <w:rPr>
          <w:rFonts w:asciiTheme="minorHAnsi" w:eastAsiaTheme="minorEastAsia" w:hAnsiTheme="minorHAnsi" w:cstheme="minorBidi"/>
          <w:sz w:val="22"/>
          <w:szCs w:val="22"/>
        </w:rPr>
      </w:pPr>
      <w:hyperlink w:anchor="_Toc385331583" w:history="1">
        <w:r w:rsidR="007E3E43" w:rsidRPr="00DA4A15">
          <w:rPr>
            <w:rStyle w:val="Hyperlink"/>
          </w:rPr>
          <w:t>4.6</w:t>
        </w:r>
        <w:r w:rsidR="007E3E43">
          <w:rPr>
            <w:rFonts w:asciiTheme="minorHAnsi" w:eastAsiaTheme="minorEastAsia" w:hAnsiTheme="minorHAnsi" w:cstheme="minorBidi"/>
            <w:sz w:val="22"/>
            <w:szCs w:val="22"/>
          </w:rPr>
          <w:tab/>
        </w:r>
        <w:r w:rsidR="007E3E43" w:rsidRPr="00DA4A15">
          <w:rPr>
            <w:rStyle w:val="Hyperlink"/>
          </w:rPr>
          <w:t>Cloning a Test Record</w:t>
        </w:r>
        <w:r w:rsidR="007E3E43">
          <w:rPr>
            <w:webHidden/>
          </w:rPr>
          <w:tab/>
        </w:r>
        <w:r w:rsidR="007E3E43">
          <w:rPr>
            <w:webHidden/>
          </w:rPr>
          <w:fldChar w:fldCharType="begin"/>
        </w:r>
        <w:r w:rsidR="007E3E43">
          <w:rPr>
            <w:webHidden/>
          </w:rPr>
          <w:instrText xml:space="preserve"> PAGEREF _Toc385331583 \h </w:instrText>
        </w:r>
        <w:r w:rsidR="007E3E43">
          <w:rPr>
            <w:webHidden/>
          </w:rPr>
        </w:r>
        <w:r w:rsidR="007E3E43">
          <w:rPr>
            <w:webHidden/>
          </w:rPr>
          <w:fldChar w:fldCharType="separate"/>
        </w:r>
        <w:r w:rsidR="007E3E43">
          <w:rPr>
            <w:webHidden/>
          </w:rPr>
          <w:t>12</w:t>
        </w:r>
        <w:r w:rsidR="007E3E43">
          <w:rPr>
            <w:webHidden/>
          </w:rPr>
          <w:fldChar w:fldCharType="end"/>
        </w:r>
      </w:hyperlink>
    </w:p>
    <w:p w14:paraId="0F90E20E" w14:textId="77777777" w:rsidR="007E3E43" w:rsidRDefault="00A44925">
      <w:pPr>
        <w:pStyle w:val="TOC2"/>
        <w:rPr>
          <w:rFonts w:asciiTheme="minorHAnsi" w:eastAsiaTheme="minorEastAsia" w:hAnsiTheme="minorHAnsi" w:cstheme="minorBidi"/>
          <w:sz w:val="22"/>
          <w:szCs w:val="22"/>
        </w:rPr>
      </w:pPr>
      <w:hyperlink w:anchor="_Toc385331584" w:history="1">
        <w:r w:rsidR="007E3E43" w:rsidRPr="00DA4A15">
          <w:rPr>
            <w:rStyle w:val="Hyperlink"/>
          </w:rPr>
          <w:t>4.7</w:t>
        </w:r>
        <w:r w:rsidR="007E3E43">
          <w:rPr>
            <w:rFonts w:asciiTheme="minorHAnsi" w:eastAsiaTheme="minorEastAsia" w:hAnsiTheme="minorHAnsi" w:cstheme="minorBidi"/>
            <w:sz w:val="22"/>
            <w:szCs w:val="22"/>
          </w:rPr>
          <w:tab/>
        </w:r>
        <w:r w:rsidR="007E3E43" w:rsidRPr="00DA4A15">
          <w:rPr>
            <w:rStyle w:val="Hyperlink"/>
          </w:rPr>
          <w:t>Deleting a Test Record</w:t>
        </w:r>
        <w:r w:rsidR="007E3E43">
          <w:rPr>
            <w:webHidden/>
          </w:rPr>
          <w:tab/>
        </w:r>
        <w:r w:rsidR="007E3E43">
          <w:rPr>
            <w:webHidden/>
          </w:rPr>
          <w:fldChar w:fldCharType="begin"/>
        </w:r>
        <w:r w:rsidR="007E3E43">
          <w:rPr>
            <w:webHidden/>
          </w:rPr>
          <w:instrText xml:space="preserve"> PAGEREF _Toc385331584 \h </w:instrText>
        </w:r>
        <w:r w:rsidR="007E3E43">
          <w:rPr>
            <w:webHidden/>
          </w:rPr>
        </w:r>
        <w:r w:rsidR="007E3E43">
          <w:rPr>
            <w:webHidden/>
          </w:rPr>
          <w:fldChar w:fldCharType="separate"/>
        </w:r>
        <w:r w:rsidR="007E3E43">
          <w:rPr>
            <w:webHidden/>
          </w:rPr>
          <w:t>12</w:t>
        </w:r>
        <w:r w:rsidR="007E3E43">
          <w:rPr>
            <w:webHidden/>
          </w:rPr>
          <w:fldChar w:fldCharType="end"/>
        </w:r>
      </w:hyperlink>
    </w:p>
    <w:p w14:paraId="443CFEC3" w14:textId="77777777" w:rsidR="007E3E43" w:rsidRDefault="00A44925">
      <w:pPr>
        <w:pStyle w:val="TOC2"/>
        <w:rPr>
          <w:rFonts w:asciiTheme="minorHAnsi" w:eastAsiaTheme="minorEastAsia" w:hAnsiTheme="minorHAnsi" w:cstheme="minorBidi"/>
          <w:sz w:val="22"/>
          <w:szCs w:val="22"/>
        </w:rPr>
      </w:pPr>
      <w:hyperlink w:anchor="_Toc385331585" w:history="1">
        <w:r w:rsidR="007E3E43" w:rsidRPr="00DA4A15">
          <w:rPr>
            <w:rStyle w:val="Hyperlink"/>
          </w:rPr>
          <w:t>4.8</w:t>
        </w:r>
        <w:r w:rsidR="007E3E43">
          <w:rPr>
            <w:rFonts w:asciiTheme="minorHAnsi" w:eastAsiaTheme="minorEastAsia" w:hAnsiTheme="minorHAnsi" w:cstheme="minorBidi"/>
            <w:sz w:val="22"/>
            <w:szCs w:val="22"/>
          </w:rPr>
          <w:tab/>
        </w:r>
        <w:r w:rsidR="007E3E43" w:rsidRPr="00DA4A15">
          <w:rPr>
            <w:rStyle w:val="Hyperlink"/>
          </w:rPr>
          <w:t>Updating a Measure</w:t>
        </w:r>
        <w:r w:rsidR="007E3E43">
          <w:rPr>
            <w:webHidden/>
          </w:rPr>
          <w:tab/>
        </w:r>
        <w:r w:rsidR="007E3E43">
          <w:rPr>
            <w:webHidden/>
          </w:rPr>
          <w:fldChar w:fldCharType="begin"/>
        </w:r>
        <w:r w:rsidR="007E3E43">
          <w:rPr>
            <w:webHidden/>
          </w:rPr>
          <w:instrText xml:space="preserve"> PAGEREF _Toc385331585 \h </w:instrText>
        </w:r>
        <w:r w:rsidR="007E3E43">
          <w:rPr>
            <w:webHidden/>
          </w:rPr>
        </w:r>
        <w:r w:rsidR="007E3E43">
          <w:rPr>
            <w:webHidden/>
          </w:rPr>
          <w:fldChar w:fldCharType="separate"/>
        </w:r>
        <w:r w:rsidR="007E3E43">
          <w:rPr>
            <w:webHidden/>
          </w:rPr>
          <w:t>12</w:t>
        </w:r>
        <w:r w:rsidR="007E3E43">
          <w:rPr>
            <w:webHidden/>
          </w:rPr>
          <w:fldChar w:fldCharType="end"/>
        </w:r>
      </w:hyperlink>
    </w:p>
    <w:p w14:paraId="73066A36" w14:textId="77777777" w:rsidR="007E3E43" w:rsidRDefault="00A44925">
      <w:pPr>
        <w:pStyle w:val="TOC2"/>
        <w:rPr>
          <w:rFonts w:asciiTheme="minorHAnsi" w:eastAsiaTheme="minorEastAsia" w:hAnsiTheme="minorHAnsi" w:cstheme="minorBidi"/>
          <w:sz w:val="22"/>
          <w:szCs w:val="22"/>
        </w:rPr>
      </w:pPr>
      <w:hyperlink w:anchor="_Toc385331586" w:history="1">
        <w:r w:rsidR="007E3E43" w:rsidRPr="00DA4A15">
          <w:rPr>
            <w:rStyle w:val="Hyperlink"/>
          </w:rPr>
          <w:t>4.9</w:t>
        </w:r>
        <w:r w:rsidR="007E3E43">
          <w:rPr>
            <w:rFonts w:asciiTheme="minorHAnsi" w:eastAsiaTheme="minorEastAsia" w:hAnsiTheme="minorHAnsi" w:cstheme="minorBidi"/>
            <w:sz w:val="22"/>
            <w:szCs w:val="22"/>
          </w:rPr>
          <w:tab/>
        </w:r>
        <w:r w:rsidR="007E3E43" w:rsidRPr="00DA4A15">
          <w:rPr>
            <w:rStyle w:val="Hyperlink"/>
          </w:rPr>
          <w:t>Deleting a Measure</w:t>
        </w:r>
        <w:r w:rsidR="007E3E43">
          <w:rPr>
            <w:webHidden/>
          </w:rPr>
          <w:tab/>
        </w:r>
        <w:r w:rsidR="007E3E43">
          <w:rPr>
            <w:webHidden/>
          </w:rPr>
          <w:fldChar w:fldCharType="begin"/>
        </w:r>
        <w:r w:rsidR="007E3E43">
          <w:rPr>
            <w:webHidden/>
          </w:rPr>
          <w:instrText xml:space="preserve"> PAGEREF _Toc385331586 \h </w:instrText>
        </w:r>
        <w:r w:rsidR="007E3E43">
          <w:rPr>
            <w:webHidden/>
          </w:rPr>
        </w:r>
        <w:r w:rsidR="007E3E43">
          <w:rPr>
            <w:webHidden/>
          </w:rPr>
          <w:fldChar w:fldCharType="separate"/>
        </w:r>
        <w:r w:rsidR="007E3E43">
          <w:rPr>
            <w:webHidden/>
          </w:rPr>
          <w:t>13</w:t>
        </w:r>
        <w:r w:rsidR="007E3E43">
          <w:rPr>
            <w:webHidden/>
          </w:rPr>
          <w:fldChar w:fldCharType="end"/>
        </w:r>
      </w:hyperlink>
    </w:p>
    <w:p w14:paraId="58257E9F" w14:textId="77777777" w:rsidR="007E3E43" w:rsidRDefault="00A44925">
      <w:pPr>
        <w:pStyle w:val="TOC1"/>
        <w:rPr>
          <w:rFonts w:asciiTheme="minorHAnsi" w:eastAsiaTheme="minorEastAsia" w:hAnsiTheme="minorHAnsi" w:cstheme="minorBidi"/>
          <w:b w:val="0"/>
          <w:sz w:val="22"/>
          <w:szCs w:val="22"/>
        </w:rPr>
      </w:pPr>
      <w:hyperlink w:anchor="_Toc385331587" w:history="1">
        <w:r w:rsidR="007E3E43" w:rsidRPr="00DA4A15">
          <w:rPr>
            <w:rStyle w:val="Hyperlink"/>
          </w:rPr>
          <w:t>5.</w:t>
        </w:r>
        <w:r w:rsidR="007E3E43">
          <w:rPr>
            <w:rFonts w:asciiTheme="minorHAnsi" w:eastAsiaTheme="minorEastAsia" w:hAnsiTheme="minorHAnsi" w:cstheme="minorBidi"/>
            <w:b w:val="0"/>
            <w:sz w:val="22"/>
            <w:szCs w:val="22"/>
          </w:rPr>
          <w:tab/>
        </w:r>
        <w:r w:rsidR="007E3E43" w:rsidRPr="00DA4A15">
          <w:rPr>
            <w:rStyle w:val="Hyperlink"/>
          </w:rPr>
          <w:t>Building a Patient Test Record</w:t>
        </w:r>
        <w:r w:rsidR="007E3E43">
          <w:rPr>
            <w:webHidden/>
          </w:rPr>
          <w:tab/>
        </w:r>
        <w:r w:rsidR="007E3E43">
          <w:rPr>
            <w:webHidden/>
          </w:rPr>
          <w:fldChar w:fldCharType="begin"/>
        </w:r>
        <w:r w:rsidR="007E3E43">
          <w:rPr>
            <w:webHidden/>
          </w:rPr>
          <w:instrText xml:space="preserve"> PAGEREF _Toc385331587 \h </w:instrText>
        </w:r>
        <w:r w:rsidR="007E3E43">
          <w:rPr>
            <w:webHidden/>
          </w:rPr>
        </w:r>
        <w:r w:rsidR="007E3E43">
          <w:rPr>
            <w:webHidden/>
          </w:rPr>
          <w:fldChar w:fldCharType="separate"/>
        </w:r>
        <w:r w:rsidR="007E3E43">
          <w:rPr>
            <w:webHidden/>
          </w:rPr>
          <w:t>13</w:t>
        </w:r>
        <w:r w:rsidR="007E3E43">
          <w:rPr>
            <w:webHidden/>
          </w:rPr>
          <w:fldChar w:fldCharType="end"/>
        </w:r>
      </w:hyperlink>
    </w:p>
    <w:p w14:paraId="31776DE8" w14:textId="77777777" w:rsidR="007E3E43" w:rsidRDefault="00A44925">
      <w:pPr>
        <w:pStyle w:val="TOC2"/>
        <w:rPr>
          <w:rFonts w:asciiTheme="minorHAnsi" w:eastAsiaTheme="minorEastAsia" w:hAnsiTheme="minorHAnsi" w:cstheme="minorBidi"/>
          <w:sz w:val="22"/>
          <w:szCs w:val="22"/>
        </w:rPr>
      </w:pPr>
      <w:hyperlink w:anchor="_Toc385331588" w:history="1">
        <w:r w:rsidR="007E3E43" w:rsidRPr="00DA4A15">
          <w:rPr>
            <w:rStyle w:val="Hyperlink"/>
          </w:rPr>
          <w:t>5.1</w:t>
        </w:r>
        <w:r w:rsidR="007E3E43">
          <w:rPr>
            <w:rFonts w:asciiTheme="minorHAnsi" w:eastAsiaTheme="minorEastAsia" w:hAnsiTheme="minorHAnsi" w:cstheme="minorBidi"/>
            <w:sz w:val="22"/>
            <w:szCs w:val="22"/>
          </w:rPr>
          <w:tab/>
        </w:r>
        <w:r w:rsidR="007E3E43" w:rsidRPr="00DA4A15">
          <w:rPr>
            <w:rStyle w:val="Hyperlink"/>
          </w:rPr>
          <w:t>Overview</w:t>
        </w:r>
        <w:r w:rsidR="007E3E43">
          <w:rPr>
            <w:webHidden/>
          </w:rPr>
          <w:tab/>
        </w:r>
        <w:r w:rsidR="007E3E43">
          <w:rPr>
            <w:webHidden/>
          </w:rPr>
          <w:fldChar w:fldCharType="begin"/>
        </w:r>
        <w:r w:rsidR="007E3E43">
          <w:rPr>
            <w:webHidden/>
          </w:rPr>
          <w:instrText xml:space="preserve"> PAGEREF _Toc385331588 \h </w:instrText>
        </w:r>
        <w:r w:rsidR="007E3E43">
          <w:rPr>
            <w:webHidden/>
          </w:rPr>
        </w:r>
        <w:r w:rsidR="007E3E43">
          <w:rPr>
            <w:webHidden/>
          </w:rPr>
          <w:fldChar w:fldCharType="separate"/>
        </w:r>
        <w:r w:rsidR="007E3E43">
          <w:rPr>
            <w:webHidden/>
          </w:rPr>
          <w:t>13</w:t>
        </w:r>
        <w:r w:rsidR="007E3E43">
          <w:rPr>
            <w:webHidden/>
          </w:rPr>
          <w:fldChar w:fldCharType="end"/>
        </w:r>
      </w:hyperlink>
    </w:p>
    <w:p w14:paraId="4DC03672" w14:textId="77777777" w:rsidR="007E3E43" w:rsidRDefault="00A44925">
      <w:pPr>
        <w:pStyle w:val="TOC2"/>
        <w:rPr>
          <w:rFonts w:asciiTheme="minorHAnsi" w:eastAsiaTheme="minorEastAsia" w:hAnsiTheme="minorHAnsi" w:cstheme="minorBidi"/>
          <w:sz w:val="22"/>
          <w:szCs w:val="22"/>
        </w:rPr>
      </w:pPr>
      <w:hyperlink w:anchor="_Toc385331589" w:history="1">
        <w:r w:rsidR="007E3E43" w:rsidRPr="00DA4A15">
          <w:rPr>
            <w:rStyle w:val="Hyperlink"/>
          </w:rPr>
          <w:t>5.2</w:t>
        </w:r>
        <w:r w:rsidR="007E3E43">
          <w:rPr>
            <w:rFonts w:asciiTheme="minorHAnsi" w:eastAsiaTheme="minorEastAsia" w:hAnsiTheme="minorHAnsi" w:cstheme="minorBidi"/>
            <w:sz w:val="22"/>
            <w:szCs w:val="22"/>
          </w:rPr>
          <w:tab/>
        </w:r>
        <w:r w:rsidR="007E3E43" w:rsidRPr="00DA4A15">
          <w:rPr>
            <w:rStyle w:val="Hyperlink"/>
          </w:rPr>
          <w:t>Building a Synthetic Patient</w:t>
        </w:r>
        <w:r w:rsidR="007E3E43">
          <w:rPr>
            <w:webHidden/>
          </w:rPr>
          <w:tab/>
        </w:r>
        <w:r w:rsidR="007E3E43">
          <w:rPr>
            <w:webHidden/>
          </w:rPr>
          <w:fldChar w:fldCharType="begin"/>
        </w:r>
        <w:r w:rsidR="007E3E43">
          <w:rPr>
            <w:webHidden/>
          </w:rPr>
          <w:instrText xml:space="preserve"> PAGEREF _Toc385331589 \h </w:instrText>
        </w:r>
        <w:r w:rsidR="007E3E43">
          <w:rPr>
            <w:webHidden/>
          </w:rPr>
        </w:r>
        <w:r w:rsidR="007E3E43">
          <w:rPr>
            <w:webHidden/>
          </w:rPr>
          <w:fldChar w:fldCharType="separate"/>
        </w:r>
        <w:r w:rsidR="007E3E43">
          <w:rPr>
            <w:webHidden/>
          </w:rPr>
          <w:t>14</w:t>
        </w:r>
        <w:r w:rsidR="007E3E43">
          <w:rPr>
            <w:webHidden/>
          </w:rPr>
          <w:fldChar w:fldCharType="end"/>
        </w:r>
      </w:hyperlink>
    </w:p>
    <w:p w14:paraId="61F59319" w14:textId="77777777" w:rsidR="007E3E43" w:rsidRDefault="00A44925">
      <w:pPr>
        <w:pStyle w:val="TOC2"/>
        <w:rPr>
          <w:rFonts w:asciiTheme="minorHAnsi" w:eastAsiaTheme="minorEastAsia" w:hAnsiTheme="minorHAnsi" w:cstheme="minorBidi"/>
          <w:sz w:val="22"/>
          <w:szCs w:val="22"/>
        </w:rPr>
      </w:pPr>
      <w:hyperlink w:anchor="_Toc385331590" w:history="1">
        <w:r w:rsidR="007E3E43" w:rsidRPr="00DA4A15">
          <w:rPr>
            <w:rStyle w:val="Hyperlink"/>
          </w:rPr>
          <w:t>5.3</w:t>
        </w:r>
        <w:r w:rsidR="007E3E43">
          <w:rPr>
            <w:rFonts w:asciiTheme="minorHAnsi" w:eastAsiaTheme="minorEastAsia" w:hAnsiTheme="minorHAnsi" w:cstheme="minorBidi"/>
            <w:sz w:val="22"/>
            <w:szCs w:val="22"/>
          </w:rPr>
          <w:tab/>
        </w:r>
        <w:r w:rsidR="007E3E43" w:rsidRPr="00DA4A15">
          <w:rPr>
            <w:rStyle w:val="Hyperlink"/>
          </w:rPr>
          <w:t>Building the Patient History</w:t>
        </w:r>
        <w:r w:rsidR="007E3E43">
          <w:rPr>
            <w:webHidden/>
          </w:rPr>
          <w:tab/>
        </w:r>
        <w:r w:rsidR="007E3E43">
          <w:rPr>
            <w:webHidden/>
          </w:rPr>
          <w:fldChar w:fldCharType="begin"/>
        </w:r>
        <w:r w:rsidR="007E3E43">
          <w:rPr>
            <w:webHidden/>
          </w:rPr>
          <w:instrText xml:space="preserve"> PAGEREF _Toc385331590 \h </w:instrText>
        </w:r>
        <w:r w:rsidR="007E3E43">
          <w:rPr>
            <w:webHidden/>
          </w:rPr>
        </w:r>
        <w:r w:rsidR="007E3E43">
          <w:rPr>
            <w:webHidden/>
          </w:rPr>
          <w:fldChar w:fldCharType="separate"/>
        </w:r>
        <w:r w:rsidR="007E3E43">
          <w:rPr>
            <w:webHidden/>
          </w:rPr>
          <w:t>15</w:t>
        </w:r>
        <w:r w:rsidR="007E3E43">
          <w:rPr>
            <w:webHidden/>
          </w:rPr>
          <w:fldChar w:fldCharType="end"/>
        </w:r>
      </w:hyperlink>
    </w:p>
    <w:p w14:paraId="2518FE33" w14:textId="77777777" w:rsidR="007E3E43" w:rsidRDefault="00A44925">
      <w:pPr>
        <w:pStyle w:val="TOC2"/>
        <w:rPr>
          <w:rFonts w:asciiTheme="minorHAnsi" w:eastAsiaTheme="minorEastAsia" w:hAnsiTheme="minorHAnsi" w:cstheme="minorBidi"/>
          <w:sz w:val="22"/>
          <w:szCs w:val="22"/>
        </w:rPr>
      </w:pPr>
      <w:hyperlink w:anchor="_Toc385331591" w:history="1">
        <w:r w:rsidR="007E3E43" w:rsidRPr="00DA4A15">
          <w:rPr>
            <w:rStyle w:val="Hyperlink"/>
          </w:rPr>
          <w:t>5.4</w:t>
        </w:r>
        <w:r w:rsidR="007E3E43">
          <w:rPr>
            <w:rFonts w:asciiTheme="minorHAnsi" w:eastAsiaTheme="minorEastAsia" w:hAnsiTheme="minorHAnsi" w:cstheme="minorBidi"/>
            <w:sz w:val="22"/>
            <w:szCs w:val="22"/>
          </w:rPr>
          <w:tab/>
        </w:r>
        <w:r w:rsidR="007E3E43" w:rsidRPr="00DA4A15">
          <w:rPr>
            <w:rStyle w:val="Hyperlink"/>
          </w:rPr>
          <w:t>Incremental Calculation</w:t>
        </w:r>
        <w:r w:rsidR="007E3E43">
          <w:rPr>
            <w:webHidden/>
          </w:rPr>
          <w:tab/>
        </w:r>
        <w:r w:rsidR="007E3E43">
          <w:rPr>
            <w:webHidden/>
          </w:rPr>
          <w:fldChar w:fldCharType="begin"/>
        </w:r>
        <w:r w:rsidR="007E3E43">
          <w:rPr>
            <w:webHidden/>
          </w:rPr>
          <w:instrText xml:space="preserve"> PAGEREF _Toc385331591 \h </w:instrText>
        </w:r>
        <w:r w:rsidR="007E3E43">
          <w:rPr>
            <w:webHidden/>
          </w:rPr>
        </w:r>
        <w:r w:rsidR="007E3E43">
          <w:rPr>
            <w:webHidden/>
          </w:rPr>
          <w:fldChar w:fldCharType="separate"/>
        </w:r>
        <w:r w:rsidR="007E3E43">
          <w:rPr>
            <w:webHidden/>
          </w:rPr>
          <w:t>16</w:t>
        </w:r>
        <w:r w:rsidR="007E3E43">
          <w:rPr>
            <w:webHidden/>
          </w:rPr>
          <w:fldChar w:fldCharType="end"/>
        </w:r>
      </w:hyperlink>
    </w:p>
    <w:p w14:paraId="4ADCB561" w14:textId="77777777" w:rsidR="007E3E43" w:rsidRDefault="00A44925">
      <w:pPr>
        <w:pStyle w:val="TOC1"/>
        <w:rPr>
          <w:rFonts w:asciiTheme="minorHAnsi" w:eastAsiaTheme="minorEastAsia" w:hAnsiTheme="minorHAnsi" w:cstheme="minorBidi"/>
          <w:b w:val="0"/>
          <w:sz w:val="22"/>
          <w:szCs w:val="22"/>
        </w:rPr>
      </w:pPr>
      <w:hyperlink w:anchor="_Toc385331592" w:history="1">
        <w:r w:rsidR="007E3E43" w:rsidRPr="00DA4A15">
          <w:rPr>
            <w:rStyle w:val="Hyperlink"/>
          </w:rPr>
          <w:t>6.</w:t>
        </w:r>
        <w:r w:rsidR="007E3E43">
          <w:rPr>
            <w:rFonts w:asciiTheme="minorHAnsi" w:eastAsiaTheme="minorEastAsia" w:hAnsiTheme="minorHAnsi" w:cstheme="minorBidi"/>
            <w:b w:val="0"/>
            <w:sz w:val="22"/>
            <w:szCs w:val="22"/>
          </w:rPr>
          <w:tab/>
        </w:r>
        <w:r w:rsidR="007E3E43" w:rsidRPr="00DA4A15">
          <w:rPr>
            <w:rStyle w:val="Hyperlink"/>
          </w:rPr>
          <w:t>Feedback and Support</w:t>
        </w:r>
        <w:r w:rsidR="007E3E43">
          <w:rPr>
            <w:webHidden/>
          </w:rPr>
          <w:tab/>
        </w:r>
        <w:r w:rsidR="007E3E43">
          <w:rPr>
            <w:webHidden/>
          </w:rPr>
          <w:fldChar w:fldCharType="begin"/>
        </w:r>
        <w:r w:rsidR="007E3E43">
          <w:rPr>
            <w:webHidden/>
          </w:rPr>
          <w:instrText xml:space="preserve"> PAGEREF _Toc385331592 \h </w:instrText>
        </w:r>
        <w:r w:rsidR="007E3E43">
          <w:rPr>
            <w:webHidden/>
          </w:rPr>
        </w:r>
        <w:r w:rsidR="007E3E43">
          <w:rPr>
            <w:webHidden/>
          </w:rPr>
          <w:fldChar w:fldCharType="separate"/>
        </w:r>
        <w:r w:rsidR="007E3E43">
          <w:rPr>
            <w:webHidden/>
          </w:rPr>
          <w:t>17</w:t>
        </w:r>
        <w:r w:rsidR="007E3E43">
          <w:rPr>
            <w:webHidden/>
          </w:rPr>
          <w:fldChar w:fldCharType="end"/>
        </w:r>
      </w:hyperlink>
    </w:p>
    <w:p w14:paraId="57A1C4CD" w14:textId="4C33FEBB" w:rsidR="00BE3184" w:rsidRPr="00EE6A33" w:rsidRDefault="009B55F2" w:rsidP="00EC0768">
      <w:r>
        <w:rPr>
          <w:noProof/>
        </w:rPr>
        <w:fldChar w:fldCharType="end"/>
      </w:r>
    </w:p>
    <w:p w14:paraId="6AA8AD37" w14:textId="77777777" w:rsidR="008F03D1" w:rsidRDefault="008F03D1" w:rsidP="00EC0768">
      <w:pPr>
        <w:sectPr w:rsidR="008F03D1">
          <w:headerReference w:type="default" r:id="rId17"/>
          <w:footerReference w:type="default" r:id="rId18"/>
          <w:headerReference w:type="first" r:id="rId19"/>
          <w:footerReference w:type="first" r:id="rId20"/>
          <w:pgSz w:w="12240" w:h="15840" w:code="1"/>
          <w:pgMar w:top="1440" w:right="1440" w:bottom="1440" w:left="1440" w:header="504" w:footer="504" w:gutter="0"/>
          <w:pgNumType w:fmt="lowerRoman"/>
          <w:cols w:space="720"/>
          <w:titlePg/>
        </w:sectPr>
      </w:pPr>
    </w:p>
    <w:p w14:paraId="6409F4B7" w14:textId="77777777" w:rsidR="008F03D1" w:rsidRDefault="008F03D1">
      <w:pPr>
        <w:pStyle w:val="FrontMatterHeader"/>
      </w:pPr>
      <w:bookmarkStart w:id="2" w:name="_Toc497634056"/>
      <w:bookmarkStart w:id="3" w:name="_Toc498235584"/>
      <w:bookmarkStart w:id="4" w:name="_Toc498325024"/>
      <w:bookmarkStart w:id="5" w:name="_Toc499106663"/>
      <w:r>
        <w:lastRenderedPageBreak/>
        <w:t>List of Figures</w:t>
      </w:r>
    </w:p>
    <w:p w14:paraId="0B53F57F" w14:textId="77777777" w:rsidR="007E3E43" w:rsidRDefault="00BE2FA9">
      <w:pPr>
        <w:pStyle w:val="TableofFigures"/>
        <w:tabs>
          <w:tab w:val="right" w:leader="dot" w:pos="9350"/>
        </w:tabs>
        <w:rPr>
          <w:rFonts w:asciiTheme="minorHAnsi" w:eastAsiaTheme="minorEastAsia" w:hAnsiTheme="minorHAnsi" w:cstheme="minorBidi"/>
          <w:noProof/>
        </w:rPr>
      </w:pPr>
      <w:r>
        <w:fldChar w:fldCharType="begin"/>
      </w:r>
      <w:r>
        <w:instrText xml:space="preserve"> TOC \h \z \t "FigureCaption,fc" \c </w:instrText>
      </w:r>
      <w:r>
        <w:fldChar w:fldCharType="separate"/>
      </w:r>
      <w:hyperlink w:anchor="_Toc385331593" w:history="1">
        <w:r w:rsidR="007E3E43" w:rsidRPr="00C06EA9">
          <w:rPr>
            <w:rStyle w:val="Hyperlink"/>
            <w:noProof/>
          </w:rPr>
          <w:t>Figure 1.Bonnie Login Page</w:t>
        </w:r>
        <w:r w:rsidR="007E3E43">
          <w:rPr>
            <w:noProof/>
            <w:webHidden/>
          </w:rPr>
          <w:tab/>
        </w:r>
        <w:r w:rsidR="007E3E43">
          <w:rPr>
            <w:noProof/>
            <w:webHidden/>
          </w:rPr>
          <w:fldChar w:fldCharType="begin"/>
        </w:r>
        <w:r w:rsidR="007E3E43">
          <w:rPr>
            <w:noProof/>
            <w:webHidden/>
          </w:rPr>
          <w:instrText xml:space="preserve"> PAGEREF _Toc385331593 \h </w:instrText>
        </w:r>
        <w:r w:rsidR="007E3E43">
          <w:rPr>
            <w:noProof/>
            <w:webHidden/>
          </w:rPr>
        </w:r>
        <w:r w:rsidR="007E3E43">
          <w:rPr>
            <w:noProof/>
            <w:webHidden/>
          </w:rPr>
          <w:fldChar w:fldCharType="separate"/>
        </w:r>
        <w:r w:rsidR="007E3E43">
          <w:rPr>
            <w:noProof/>
            <w:webHidden/>
          </w:rPr>
          <w:t>2</w:t>
        </w:r>
        <w:r w:rsidR="007E3E43">
          <w:rPr>
            <w:noProof/>
            <w:webHidden/>
          </w:rPr>
          <w:fldChar w:fldCharType="end"/>
        </w:r>
      </w:hyperlink>
    </w:p>
    <w:p w14:paraId="2EFDBBF1" w14:textId="77777777" w:rsidR="007E3E43" w:rsidRDefault="00A44925">
      <w:pPr>
        <w:pStyle w:val="TableofFigures"/>
        <w:tabs>
          <w:tab w:val="right" w:leader="dot" w:pos="9350"/>
        </w:tabs>
        <w:rPr>
          <w:rFonts w:asciiTheme="minorHAnsi" w:eastAsiaTheme="minorEastAsia" w:hAnsiTheme="minorHAnsi" w:cstheme="minorBidi"/>
          <w:noProof/>
        </w:rPr>
      </w:pPr>
      <w:hyperlink w:anchor="_Toc385331594" w:history="1">
        <w:r w:rsidR="007E3E43" w:rsidRPr="00C06EA9">
          <w:rPr>
            <w:rStyle w:val="Hyperlink"/>
            <w:noProof/>
          </w:rPr>
          <w:t>Figure 2. Account Registration Page</w:t>
        </w:r>
        <w:r w:rsidR="007E3E43">
          <w:rPr>
            <w:noProof/>
            <w:webHidden/>
          </w:rPr>
          <w:tab/>
        </w:r>
        <w:r w:rsidR="007E3E43">
          <w:rPr>
            <w:noProof/>
            <w:webHidden/>
          </w:rPr>
          <w:fldChar w:fldCharType="begin"/>
        </w:r>
        <w:r w:rsidR="007E3E43">
          <w:rPr>
            <w:noProof/>
            <w:webHidden/>
          </w:rPr>
          <w:instrText xml:space="preserve"> PAGEREF _Toc385331594 \h </w:instrText>
        </w:r>
        <w:r w:rsidR="007E3E43">
          <w:rPr>
            <w:noProof/>
            <w:webHidden/>
          </w:rPr>
        </w:r>
        <w:r w:rsidR="007E3E43">
          <w:rPr>
            <w:noProof/>
            <w:webHidden/>
          </w:rPr>
          <w:fldChar w:fldCharType="separate"/>
        </w:r>
        <w:r w:rsidR="007E3E43">
          <w:rPr>
            <w:noProof/>
            <w:webHidden/>
          </w:rPr>
          <w:t>3</w:t>
        </w:r>
        <w:r w:rsidR="007E3E43">
          <w:rPr>
            <w:noProof/>
            <w:webHidden/>
          </w:rPr>
          <w:fldChar w:fldCharType="end"/>
        </w:r>
      </w:hyperlink>
    </w:p>
    <w:p w14:paraId="571FC5DF" w14:textId="77777777" w:rsidR="007E3E43" w:rsidRDefault="00A44925">
      <w:pPr>
        <w:pStyle w:val="TableofFigures"/>
        <w:tabs>
          <w:tab w:val="right" w:leader="dot" w:pos="9350"/>
        </w:tabs>
        <w:rPr>
          <w:rFonts w:asciiTheme="minorHAnsi" w:eastAsiaTheme="minorEastAsia" w:hAnsiTheme="minorHAnsi" w:cstheme="minorBidi"/>
          <w:noProof/>
        </w:rPr>
      </w:pPr>
      <w:hyperlink w:anchor="_Toc385331595" w:history="1">
        <w:r w:rsidR="007E3E43" w:rsidRPr="00C06EA9">
          <w:rPr>
            <w:rStyle w:val="Hyperlink"/>
            <w:noProof/>
          </w:rPr>
          <w:t>Figure 3. Password Reset Page</w:t>
        </w:r>
        <w:r w:rsidR="007E3E43">
          <w:rPr>
            <w:noProof/>
            <w:webHidden/>
          </w:rPr>
          <w:tab/>
        </w:r>
        <w:r w:rsidR="007E3E43">
          <w:rPr>
            <w:noProof/>
            <w:webHidden/>
          </w:rPr>
          <w:fldChar w:fldCharType="begin"/>
        </w:r>
        <w:r w:rsidR="007E3E43">
          <w:rPr>
            <w:noProof/>
            <w:webHidden/>
          </w:rPr>
          <w:instrText xml:space="preserve"> PAGEREF _Toc385331595 \h </w:instrText>
        </w:r>
        <w:r w:rsidR="007E3E43">
          <w:rPr>
            <w:noProof/>
            <w:webHidden/>
          </w:rPr>
        </w:r>
        <w:r w:rsidR="007E3E43">
          <w:rPr>
            <w:noProof/>
            <w:webHidden/>
          </w:rPr>
          <w:fldChar w:fldCharType="separate"/>
        </w:r>
        <w:r w:rsidR="007E3E43">
          <w:rPr>
            <w:noProof/>
            <w:webHidden/>
          </w:rPr>
          <w:t>3</w:t>
        </w:r>
        <w:r w:rsidR="007E3E43">
          <w:rPr>
            <w:noProof/>
            <w:webHidden/>
          </w:rPr>
          <w:fldChar w:fldCharType="end"/>
        </w:r>
      </w:hyperlink>
    </w:p>
    <w:p w14:paraId="78F6D420" w14:textId="77777777" w:rsidR="007E3E43" w:rsidRDefault="00A44925">
      <w:pPr>
        <w:pStyle w:val="TableofFigures"/>
        <w:tabs>
          <w:tab w:val="right" w:leader="dot" w:pos="9350"/>
        </w:tabs>
        <w:rPr>
          <w:rFonts w:asciiTheme="minorHAnsi" w:eastAsiaTheme="minorEastAsia" w:hAnsiTheme="minorHAnsi" w:cstheme="minorBidi"/>
          <w:noProof/>
        </w:rPr>
      </w:pPr>
      <w:hyperlink w:anchor="_Toc385331596" w:history="1">
        <w:r w:rsidR="007E3E43" w:rsidRPr="00C06EA9">
          <w:rPr>
            <w:rStyle w:val="Hyperlink"/>
            <w:noProof/>
          </w:rPr>
          <w:t>Figure 4. Account Management Page</w:t>
        </w:r>
        <w:r w:rsidR="007E3E43">
          <w:rPr>
            <w:noProof/>
            <w:webHidden/>
          </w:rPr>
          <w:tab/>
        </w:r>
        <w:r w:rsidR="007E3E43">
          <w:rPr>
            <w:noProof/>
            <w:webHidden/>
          </w:rPr>
          <w:fldChar w:fldCharType="begin"/>
        </w:r>
        <w:r w:rsidR="007E3E43">
          <w:rPr>
            <w:noProof/>
            <w:webHidden/>
          </w:rPr>
          <w:instrText xml:space="preserve"> PAGEREF _Toc385331596 \h </w:instrText>
        </w:r>
        <w:r w:rsidR="007E3E43">
          <w:rPr>
            <w:noProof/>
            <w:webHidden/>
          </w:rPr>
        </w:r>
        <w:r w:rsidR="007E3E43">
          <w:rPr>
            <w:noProof/>
            <w:webHidden/>
          </w:rPr>
          <w:fldChar w:fldCharType="separate"/>
        </w:r>
        <w:r w:rsidR="007E3E43">
          <w:rPr>
            <w:noProof/>
            <w:webHidden/>
          </w:rPr>
          <w:t>4</w:t>
        </w:r>
        <w:r w:rsidR="007E3E43">
          <w:rPr>
            <w:noProof/>
            <w:webHidden/>
          </w:rPr>
          <w:fldChar w:fldCharType="end"/>
        </w:r>
      </w:hyperlink>
    </w:p>
    <w:p w14:paraId="3034C0D8" w14:textId="77777777" w:rsidR="007E3E43" w:rsidRDefault="00A44925">
      <w:pPr>
        <w:pStyle w:val="TableofFigures"/>
        <w:tabs>
          <w:tab w:val="right" w:leader="dot" w:pos="9350"/>
        </w:tabs>
        <w:rPr>
          <w:rFonts w:asciiTheme="minorHAnsi" w:eastAsiaTheme="minorEastAsia" w:hAnsiTheme="minorHAnsi" w:cstheme="minorBidi"/>
          <w:noProof/>
        </w:rPr>
      </w:pPr>
      <w:hyperlink w:anchor="_Toc385331597" w:history="1">
        <w:r w:rsidR="007E3E43" w:rsidRPr="00C06EA9">
          <w:rPr>
            <w:rStyle w:val="Hyperlink"/>
            <w:noProof/>
          </w:rPr>
          <w:t>Figure 5. Measure Dashboard View</w:t>
        </w:r>
        <w:r w:rsidR="007E3E43">
          <w:rPr>
            <w:noProof/>
            <w:webHidden/>
          </w:rPr>
          <w:tab/>
        </w:r>
        <w:r w:rsidR="007E3E43">
          <w:rPr>
            <w:noProof/>
            <w:webHidden/>
          </w:rPr>
          <w:fldChar w:fldCharType="begin"/>
        </w:r>
        <w:r w:rsidR="007E3E43">
          <w:rPr>
            <w:noProof/>
            <w:webHidden/>
          </w:rPr>
          <w:instrText xml:space="preserve"> PAGEREF _Toc385331597 \h </w:instrText>
        </w:r>
        <w:r w:rsidR="007E3E43">
          <w:rPr>
            <w:noProof/>
            <w:webHidden/>
          </w:rPr>
        </w:r>
        <w:r w:rsidR="007E3E43">
          <w:rPr>
            <w:noProof/>
            <w:webHidden/>
          </w:rPr>
          <w:fldChar w:fldCharType="separate"/>
        </w:r>
        <w:r w:rsidR="007E3E43">
          <w:rPr>
            <w:noProof/>
            <w:webHidden/>
          </w:rPr>
          <w:t>5</w:t>
        </w:r>
        <w:r w:rsidR="007E3E43">
          <w:rPr>
            <w:noProof/>
            <w:webHidden/>
          </w:rPr>
          <w:fldChar w:fldCharType="end"/>
        </w:r>
      </w:hyperlink>
    </w:p>
    <w:p w14:paraId="72D6E3A0" w14:textId="77777777" w:rsidR="007E3E43" w:rsidRDefault="00A44925">
      <w:pPr>
        <w:pStyle w:val="TableofFigures"/>
        <w:tabs>
          <w:tab w:val="right" w:leader="dot" w:pos="9350"/>
        </w:tabs>
        <w:rPr>
          <w:rFonts w:asciiTheme="minorHAnsi" w:eastAsiaTheme="minorEastAsia" w:hAnsiTheme="minorHAnsi" w:cstheme="minorBidi"/>
          <w:noProof/>
        </w:rPr>
      </w:pPr>
      <w:hyperlink w:anchor="_Toc385331598" w:history="1">
        <w:r w:rsidR="007E3E43" w:rsidRPr="00C06EA9">
          <w:rPr>
            <w:rStyle w:val="Hyperlink"/>
            <w:noProof/>
          </w:rPr>
          <w:t>Figure 6. New Measure Dialog</w:t>
        </w:r>
        <w:r w:rsidR="007E3E43">
          <w:rPr>
            <w:noProof/>
            <w:webHidden/>
          </w:rPr>
          <w:tab/>
        </w:r>
        <w:r w:rsidR="007E3E43">
          <w:rPr>
            <w:noProof/>
            <w:webHidden/>
          </w:rPr>
          <w:fldChar w:fldCharType="begin"/>
        </w:r>
        <w:r w:rsidR="007E3E43">
          <w:rPr>
            <w:noProof/>
            <w:webHidden/>
          </w:rPr>
          <w:instrText xml:space="preserve"> PAGEREF _Toc385331598 \h </w:instrText>
        </w:r>
        <w:r w:rsidR="007E3E43">
          <w:rPr>
            <w:noProof/>
            <w:webHidden/>
          </w:rPr>
        </w:r>
        <w:r w:rsidR="007E3E43">
          <w:rPr>
            <w:noProof/>
            <w:webHidden/>
          </w:rPr>
          <w:fldChar w:fldCharType="separate"/>
        </w:r>
        <w:r w:rsidR="007E3E43">
          <w:rPr>
            <w:noProof/>
            <w:webHidden/>
          </w:rPr>
          <w:t>6</w:t>
        </w:r>
        <w:r w:rsidR="007E3E43">
          <w:rPr>
            <w:noProof/>
            <w:webHidden/>
          </w:rPr>
          <w:fldChar w:fldCharType="end"/>
        </w:r>
      </w:hyperlink>
    </w:p>
    <w:p w14:paraId="38E76411" w14:textId="77777777" w:rsidR="007E3E43" w:rsidRDefault="00A44925">
      <w:pPr>
        <w:pStyle w:val="TableofFigures"/>
        <w:tabs>
          <w:tab w:val="right" w:leader="dot" w:pos="9350"/>
        </w:tabs>
        <w:rPr>
          <w:rFonts w:asciiTheme="minorHAnsi" w:eastAsiaTheme="minorEastAsia" w:hAnsiTheme="minorHAnsi" w:cstheme="minorBidi"/>
          <w:noProof/>
        </w:rPr>
      </w:pPr>
      <w:hyperlink w:anchor="_Toc385331599" w:history="1">
        <w:r w:rsidR="007E3E43" w:rsidRPr="00C06EA9">
          <w:rPr>
            <w:rStyle w:val="Hyperlink"/>
            <w:noProof/>
          </w:rPr>
          <w:t>Figure 7. Finalize Measure Dialog</w:t>
        </w:r>
        <w:r w:rsidR="007E3E43">
          <w:rPr>
            <w:noProof/>
            <w:webHidden/>
          </w:rPr>
          <w:tab/>
        </w:r>
        <w:r w:rsidR="007E3E43">
          <w:rPr>
            <w:noProof/>
            <w:webHidden/>
          </w:rPr>
          <w:fldChar w:fldCharType="begin"/>
        </w:r>
        <w:r w:rsidR="007E3E43">
          <w:rPr>
            <w:noProof/>
            <w:webHidden/>
          </w:rPr>
          <w:instrText xml:space="preserve"> PAGEREF _Toc385331599 \h </w:instrText>
        </w:r>
        <w:r w:rsidR="007E3E43">
          <w:rPr>
            <w:noProof/>
            <w:webHidden/>
          </w:rPr>
        </w:r>
        <w:r w:rsidR="007E3E43">
          <w:rPr>
            <w:noProof/>
            <w:webHidden/>
          </w:rPr>
          <w:fldChar w:fldCharType="separate"/>
        </w:r>
        <w:r w:rsidR="007E3E43">
          <w:rPr>
            <w:noProof/>
            <w:webHidden/>
          </w:rPr>
          <w:t>6</w:t>
        </w:r>
        <w:r w:rsidR="007E3E43">
          <w:rPr>
            <w:noProof/>
            <w:webHidden/>
          </w:rPr>
          <w:fldChar w:fldCharType="end"/>
        </w:r>
      </w:hyperlink>
    </w:p>
    <w:p w14:paraId="1FF6AC15" w14:textId="77777777" w:rsidR="007E3E43" w:rsidRDefault="00A44925">
      <w:pPr>
        <w:pStyle w:val="TableofFigures"/>
        <w:tabs>
          <w:tab w:val="right" w:leader="dot" w:pos="9350"/>
        </w:tabs>
        <w:rPr>
          <w:rFonts w:asciiTheme="minorHAnsi" w:eastAsiaTheme="minorEastAsia" w:hAnsiTheme="minorHAnsi" w:cstheme="minorBidi"/>
          <w:noProof/>
        </w:rPr>
      </w:pPr>
      <w:hyperlink w:anchor="_Toc385331600" w:history="1">
        <w:r w:rsidR="007E3E43" w:rsidRPr="00C06EA9">
          <w:rPr>
            <w:rStyle w:val="Hyperlink"/>
            <w:noProof/>
          </w:rPr>
          <w:t>Figure 8. Updating Measure Dialog</w:t>
        </w:r>
        <w:r w:rsidR="007E3E43">
          <w:rPr>
            <w:noProof/>
            <w:webHidden/>
          </w:rPr>
          <w:tab/>
        </w:r>
        <w:r w:rsidR="007E3E43">
          <w:rPr>
            <w:noProof/>
            <w:webHidden/>
          </w:rPr>
          <w:fldChar w:fldCharType="begin"/>
        </w:r>
        <w:r w:rsidR="007E3E43">
          <w:rPr>
            <w:noProof/>
            <w:webHidden/>
          </w:rPr>
          <w:instrText xml:space="preserve"> PAGEREF _Toc385331600 \h </w:instrText>
        </w:r>
        <w:r w:rsidR="007E3E43">
          <w:rPr>
            <w:noProof/>
            <w:webHidden/>
          </w:rPr>
        </w:r>
        <w:r w:rsidR="007E3E43">
          <w:rPr>
            <w:noProof/>
            <w:webHidden/>
          </w:rPr>
          <w:fldChar w:fldCharType="separate"/>
        </w:r>
        <w:r w:rsidR="007E3E43">
          <w:rPr>
            <w:noProof/>
            <w:webHidden/>
          </w:rPr>
          <w:t>7</w:t>
        </w:r>
        <w:r w:rsidR="007E3E43">
          <w:rPr>
            <w:noProof/>
            <w:webHidden/>
          </w:rPr>
          <w:fldChar w:fldCharType="end"/>
        </w:r>
      </w:hyperlink>
    </w:p>
    <w:p w14:paraId="5534552E" w14:textId="77777777" w:rsidR="007E3E43" w:rsidRDefault="00A44925">
      <w:pPr>
        <w:pStyle w:val="TableofFigures"/>
        <w:tabs>
          <w:tab w:val="right" w:leader="dot" w:pos="9350"/>
        </w:tabs>
        <w:rPr>
          <w:rFonts w:asciiTheme="minorHAnsi" w:eastAsiaTheme="minorEastAsia" w:hAnsiTheme="minorHAnsi" w:cstheme="minorBidi"/>
          <w:noProof/>
        </w:rPr>
      </w:pPr>
      <w:hyperlink w:anchor="_Toc385331601" w:history="1">
        <w:r w:rsidR="007E3E43" w:rsidRPr="00C06EA9">
          <w:rPr>
            <w:rStyle w:val="Hyperlink"/>
            <w:noProof/>
          </w:rPr>
          <w:t>Figure 9. Measure View</w:t>
        </w:r>
        <w:r w:rsidR="007E3E43">
          <w:rPr>
            <w:noProof/>
            <w:webHidden/>
          </w:rPr>
          <w:tab/>
        </w:r>
        <w:r w:rsidR="007E3E43">
          <w:rPr>
            <w:noProof/>
            <w:webHidden/>
          </w:rPr>
          <w:fldChar w:fldCharType="begin"/>
        </w:r>
        <w:r w:rsidR="007E3E43">
          <w:rPr>
            <w:noProof/>
            <w:webHidden/>
          </w:rPr>
          <w:instrText xml:space="preserve"> PAGEREF _Toc385331601 \h </w:instrText>
        </w:r>
        <w:r w:rsidR="007E3E43">
          <w:rPr>
            <w:noProof/>
            <w:webHidden/>
          </w:rPr>
        </w:r>
        <w:r w:rsidR="007E3E43">
          <w:rPr>
            <w:noProof/>
            <w:webHidden/>
          </w:rPr>
          <w:fldChar w:fldCharType="separate"/>
        </w:r>
        <w:r w:rsidR="007E3E43">
          <w:rPr>
            <w:noProof/>
            <w:webHidden/>
          </w:rPr>
          <w:t>9</w:t>
        </w:r>
        <w:r w:rsidR="007E3E43">
          <w:rPr>
            <w:noProof/>
            <w:webHidden/>
          </w:rPr>
          <w:fldChar w:fldCharType="end"/>
        </w:r>
      </w:hyperlink>
    </w:p>
    <w:p w14:paraId="53B49E5A" w14:textId="77777777" w:rsidR="007E3E43" w:rsidRDefault="00A44925">
      <w:pPr>
        <w:pStyle w:val="TableofFigures"/>
        <w:tabs>
          <w:tab w:val="right" w:leader="dot" w:pos="9350"/>
        </w:tabs>
        <w:rPr>
          <w:rFonts w:asciiTheme="minorHAnsi" w:eastAsiaTheme="minorEastAsia" w:hAnsiTheme="minorHAnsi" w:cstheme="minorBidi"/>
          <w:noProof/>
        </w:rPr>
      </w:pPr>
      <w:hyperlink w:anchor="_Toc385331602" w:history="1">
        <w:r w:rsidR="007E3E43" w:rsidRPr="00C06EA9">
          <w:rPr>
            <w:rStyle w:val="Hyperlink"/>
            <w:noProof/>
          </w:rPr>
          <w:t>Figure 10. Expanded Results View</w:t>
        </w:r>
        <w:r w:rsidR="007E3E43">
          <w:rPr>
            <w:noProof/>
            <w:webHidden/>
          </w:rPr>
          <w:tab/>
        </w:r>
        <w:r w:rsidR="007E3E43">
          <w:rPr>
            <w:noProof/>
            <w:webHidden/>
          </w:rPr>
          <w:fldChar w:fldCharType="begin"/>
        </w:r>
        <w:r w:rsidR="007E3E43">
          <w:rPr>
            <w:noProof/>
            <w:webHidden/>
          </w:rPr>
          <w:instrText xml:space="preserve"> PAGEREF _Toc385331602 \h </w:instrText>
        </w:r>
        <w:r w:rsidR="007E3E43">
          <w:rPr>
            <w:noProof/>
            <w:webHidden/>
          </w:rPr>
        </w:r>
        <w:r w:rsidR="007E3E43">
          <w:rPr>
            <w:noProof/>
            <w:webHidden/>
          </w:rPr>
          <w:fldChar w:fldCharType="separate"/>
        </w:r>
        <w:r w:rsidR="007E3E43">
          <w:rPr>
            <w:noProof/>
            <w:webHidden/>
          </w:rPr>
          <w:t>10</w:t>
        </w:r>
        <w:r w:rsidR="007E3E43">
          <w:rPr>
            <w:noProof/>
            <w:webHidden/>
          </w:rPr>
          <w:fldChar w:fldCharType="end"/>
        </w:r>
      </w:hyperlink>
    </w:p>
    <w:p w14:paraId="532BB7F6" w14:textId="77777777" w:rsidR="007E3E43" w:rsidRDefault="00A44925">
      <w:pPr>
        <w:pStyle w:val="TableofFigures"/>
        <w:tabs>
          <w:tab w:val="right" w:leader="dot" w:pos="9350"/>
        </w:tabs>
        <w:rPr>
          <w:rFonts w:asciiTheme="minorHAnsi" w:eastAsiaTheme="minorEastAsia" w:hAnsiTheme="minorHAnsi" w:cstheme="minorBidi"/>
          <w:noProof/>
        </w:rPr>
      </w:pPr>
      <w:hyperlink w:anchor="_Toc385331603" w:history="1">
        <w:r w:rsidR="007E3E43" w:rsidRPr="00C06EA9">
          <w:rPr>
            <w:rStyle w:val="Hyperlink"/>
            <w:noProof/>
          </w:rPr>
          <w:t>Figure 11. Logic Calculation Highlight – Passing Results</w:t>
        </w:r>
        <w:r w:rsidR="007E3E43">
          <w:rPr>
            <w:noProof/>
            <w:webHidden/>
          </w:rPr>
          <w:tab/>
        </w:r>
        <w:r w:rsidR="007E3E43">
          <w:rPr>
            <w:noProof/>
            <w:webHidden/>
          </w:rPr>
          <w:fldChar w:fldCharType="begin"/>
        </w:r>
        <w:r w:rsidR="007E3E43">
          <w:rPr>
            <w:noProof/>
            <w:webHidden/>
          </w:rPr>
          <w:instrText xml:space="preserve"> PAGEREF _Toc385331603 \h </w:instrText>
        </w:r>
        <w:r w:rsidR="007E3E43">
          <w:rPr>
            <w:noProof/>
            <w:webHidden/>
          </w:rPr>
        </w:r>
        <w:r w:rsidR="007E3E43">
          <w:rPr>
            <w:noProof/>
            <w:webHidden/>
          </w:rPr>
          <w:fldChar w:fldCharType="separate"/>
        </w:r>
        <w:r w:rsidR="007E3E43">
          <w:rPr>
            <w:noProof/>
            <w:webHidden/>
          </w:rPr>
          <w:t>11</w:t>
        </w:r>
        <w:r w:rsidR="007E3E43">
          <w:rPr>
            <w:noProof/>
            <w:webHidden/>
          </w:rPr>
          <w:fldChar w:fldCharType="end"/>
        </w:r>
      </w:hyperlink>
    </w:p>
    <w:p w14:paraId="4F3D4D54" w14:textId="77777777" w:rsidR="007E3E43" w:rsidRDefault="00A44925">
      <w:pPr>
        <w:pStyle w:val="TableofFigures"/>
        <w:tabs>
          <w:tab w:val="right" w:leader="dot" w:pos="9350"/>
        </w:tabs>
        <w:rPr>
          <w:rFonts w:asciiTheme="minorHAnsi" w:eastAsiaTheme="minorEastAsia" w:hAnsiTheme="minorHAnsi" w:cstheme="minorBidi"/>
          <w:noProof/>
        </w:rPr>
      </w:pPr>
      <w:hyperlink w:anchor="_Toc385331604" w:history="1">
        <w:r w:rsidR="007E3E43" w:rsidRPr="00C06EA9">
          <w:rPr>
            <w:rStyle w:val="Hyperlink"/>
            <w:noProof/>
          </w:rPr>
          <w:t>Figure 12. Logic Calculation Highlight – Failing Results</w:t>
        </w:r>
        <w:r w:rsidR="007E3E43">
          <w:rPr>
            <w:noProof/>
            <w:webHidden/>
          </w:rPr>
          <w:tab/>
        </w:r>
        <w:r w:rsidR="007E3E43">
          <w:rPr>
            <w:noProof/>
            <w:webHidden/>
          </w:rPr>
          <w:fldChar w:fldCharType="begin"/>
        </w:r>
        <w:r w:rsidR="007E3E43">
          <w:rPr>
            <w:noProof/>
            <w:webHidden/>
          </w:rPr>
          <w:instrText xml:space="preserve"> PAGEREF _Toc385331604 \h </w:instrText>
        </w:r>
        <w:r w:rsidR="007E3E43">
          <w:rPr>
            <w:noProof/>
            <w:webHidden/>
          </w:rPr>
        </w:r>
        <w:r w:rsidR="007E3E43">
          <w:rPr>
            <w:noProof/>
            <w:webHidden/>
          </w:rPr>
          <w:fldChar w:fldCharType="separate"/>
        </w:r>
        <w:r w:rsidR="007E3E43">
          <w:rPr>
            <w:noProof/>
            <w:webHidden/>
          </w:rPr>
          <w:t>11</w:t>
        </w:r>
        <w:r w:rsidR="007E3E43">
          <w:rPr>
            <w:noProof/>
            <w:webHidden/>
          </w:rPr>
          <w:fldChar w:fldCharType="end"/>
        </w:r>
      </w:hyperlink>
    </w:p>
    <w:p w14:paraId="7DCC7E1B" w14:textId="77777777" w:rsidR="007E3E43" w:rsidRDefault="00A44925">
      <w:pPr>
        <w:pStyle w:val="TableofFigures"/>
        <w:tabs>
          <w:tab w:val="right" w:leader="dot" w:pos="9350"/>
        </w:tabs>
        <w:rPr>
          <w:rFonts w:asciiTheme="minorHAnsi" w:eastAsiaTheme="minorEastAsia" w:hAnsiTheme="minorHAnsi" w:cstheme="minorBidi"/>
          <w:noProof/>
        </w:rPr>
      </w:pPr>
      <w:hyperlink w:anchor="_Toc385331605" w:history="1">
        <w:r w:rsidR="007E3E43" w:rsidRPr="00C06EA9">
          <w:rPr>
            <w:rStyle w:val="Hyperlink"/>
            <w:noProof/>
          </w:rPr>
          <w:t>Figure 13. Patient Builder View</w:t>
        </w:r>
        <w:r w:rsidR="007E3E43">
          <w:rPr>
            <w:noProof/>
            <w:webHidden/>
          </w:rPr>
          <w:tab/>
        </w:r>
        <w:r w:rsidR="007E3E43">
          <w:rPr>
            <w:noProof/>
            <w:webHidden/>
          </w:rPr>
          <w:fldChar w:fldCharType="begin"/>
        </w:r>
        <w:r w:rsidR="007E3E43">
          <w:rPr>
            <w:noProof/>
            <w:webHidden/>
          </w:rPr>
          <w:instrText xml:space="preserve"> PAGEREF _Toc385331605 \h </w:instrText>
        </w:r>
        <w:r w:rsidR="007E3E43">
          <w:rPr>
            <w:noProof/>
            <w:webHidden/>
          </w:rPr>
        </w:r>
        <w:r w:rsidR="007E3E43">
          <w:rPr>
            <w:noProof/>
            <w:webHidden/>
          </w:rPr>
          <w:fldChar w:fldCharType="separate"/>
        </w:r>
        <w:r w:rsidR="007E3E43">
          <w:rPr>
            <w:noProof/>
            <w:webHidden/>
          </w:rPr>
          <w:t>14</w:t>
        </w:r>
        <w:r w:rsidR="007E3E43">
          <w:rPr>
            <w:noProof/>
            <w:webHidden/>
          </w:rPr>
          <w:fldChar w:fldCharType="end"/>
        </w:r>
      </w:hyperlink>
    </w:p>
    <w:p w14:paraId="290ED5E9" w14:textId="77777777" w:rsidR="007E3E43" w:rsidRDefault="00A44925">
      <w:pPr>
        <w:pStyle w:val="TableofFigures"/>
        <w:tabs>
          <w:tab w:val="right" w:leader="dot" w:pos="9350"/>
        </w:tabs>
        <w:rPr>
          <w:rFonts w:asciiTheme="minorHAnsi" w:eastAsiaTheme="minorEastAsia" w:hAnsiTheme="minorHAnsi" w:cstheme="minorBidi"/>
          <w:noProof/>
        </w:rPr>
      </w:pPr>
      <w:hyperlink w:anchor="_Toc385331606" w:history="1">
        <w:r w:rsidR="007E3E43" w:rsidRPr="00C06EA9">
          <w:rPr>
            <w:rStyle w:val="Hyperlink"/>
            <w:noProof/>
          </w:rPr>
          <w:t>Figure 14. Edit Clinical Element View</w:t>
        </w:r>
        <w:r w:rsidR="007E3E43">
          <w:rPr>
            <w:noProof/>
            <w:webHidden/>
          </w:rPr>
          <w:tab/>
        </w:r>
        <w:r w:rsidR="007E3E43">
          <w:rPr>
            <w:noProof/>
            <w:webHidden/>
          </w:rPr>
          <w:fldChar w:fldCharType="begin"/>
        </w:r>
        <w:r w:rsidR="007E3E43">
          <w:rPr>
            <w:noProof/>
            <w:webHidden/>
          </w:rPr>
          <w:instrText xml:space="preserve"> PAGEREF _Toc385331606 \h </w:instrText>
        </w:r>
        <w:r w:rsidR="007E3E43">
          <w:rPr>
            <w:noProof/>
            <w:webHidden/>
          </w:rPr>
        </w:r>
        <w:r w:rsidR="007E3E43">
          <w:rPr>
            <w:noProof/>
            <w:webHidden/>
          </w:rPr>
          <w:fldChar w:fldCharType="separate"/>
        </w:r>
        <w:r w:rsidR="007E3E43">
          <w:rPr>
            <w:noProof/>
            <w:webHidden/>
          </w:rPr>
          <w:t>16</w:t>
        </w:r>
        <w:r w:rsidR="007E3E43">
          <w:rPr>
            <w:noProof/>
            <w:webHidden/>
          </w:rPr>
          <w:fldChar w:fldCharType="end"/>
        </w:r>
      </w:hyperlink>
    </w:p>
    <w:p w14:paraId="3582AAF5" w14:textId="11B62B6A" w:rsidR="008F03D1" w:rsidRDefault="00BE2FA9" w:rsidP="00EC0768">
      <w:pPr>
        <w:sectPr w:rsidR="008F03D1">
          <w:headerReference w:type="first" r:id="rId21"/>
          <w:footerReference w:type="first" r:id="rId22"/>
          <w:pgSz w:w="12240" w:h="15840" w:code="1"/>
          <w:pgMar w:top="1440" w:right="1440" w:bottom="1440" w:left="1440" w:header="504" w:footer="504" w:gutter="0"/>
          <w:pgNumType w:fmt="lowerRoman"/>
          <w:cols w:space="720"/>
          <w:titlePg/>
        </w:sectPr>
      </w:pPr>
      <w:r>
        <w:fldChar w:fldCharType="end"/>
      </w:r>
    </w:p>
    <w:p w14:paraId="70E54953" w14:textId="77777777" w:rsidR="008F03D1" w:rsidRPr="008752CF" w:rsidRDefault="008F03D1" w:rsidP="00075B99">
      <w:pPr>
        <w:pStyle w:val="Heading1"/>
      </w:pPr>
      <w:bookmarkStart w:id="6" w:name="_Toc510936693"/>
      <w:bookmarkStart w:id="7" w:name="_Toc510936873"/>
      <w:bookmarkStart w:id="8" w:name="_Toc510948564"/>
      <w:bookmarkStart w:id="9" w:name="_Toc385331562"/>
      <w:bookmarkStart w:id="10" w:name="_Toc497871702"/>
      <w:bookmarkStart w:id="11" w:name="_Toc497872046"/>
      <w:bookmarkStart w:id="12" w:name="_Toc497872814"/>
      <w:bookmarkStart w:id="13" w:name="_Toc497872969"/>
      <w:bookmarkStart w:id="14" w:name="_Toc497873017"/>
      <w:bookmarkEnd w:id="2"/>
      <w:bookmarkEnd w:id="3"/>
      <w:bookmarkEnd w:id="4"/>
      <w:bookmarkEnd w:id="5"/>
      <w:r w:rsidRPr="008752CF">
        <w:lastRenderedPageBreak/>
        <w:t>Introduction</w:t>
      </w:r>
      <w:bookmarkEnd w:id="6"/>
      <w:bookmarkEnd w:id="7"/>
      <w:bookmarkEnd w:id="8"/>
      <w:bookmarkEnd w:id="9"/>
    </w:p>
    <w:p w14:paraId="273AEA91" w14:textId="77777777" w:rsidR="008F03D1" w:rsidRPr="008752CF" w:rsidRDefault="004F4EC8" w:rsidP="00366678">
      <w:pPr>
        <w:pStyle w:val="Heading2"/>
      </w:pPr>
      <w:bookmarkStart w:id="15" w:name="_Toc385331563"/>
      <w:r w:rsidRPr="008752CF">
        <w:t>Background</w:t>
      </w:r>
      <w:bookmarkEnd w:id="15"/>
    </w:p>
    <w:p w14:paraId="124CB734" w14:textId="36D49EF7" w:rsidR="0052646A" w:rsidRPr="008752CF" w:rsidRDefault="0052646A" w:rsidP="00EC0768">
      <w:bookmarkStart w:id="16" w:name="_Toc498235586"/>
      <w:r w:rsidRPr="008752CF">
        <w:t xml:space="preserve">Bonnie is a software tool that allows Meaningful Use (MU) Clinical Quality Measure (CQM) developers to test </w:t>
      </w:r>
      <w:r w:rsidRPr="00991A22">
        <w:t xml:space="preserve">and verify the behavior of their CQM logic.  The main goal of the Bonnie application is to reduce the number of defects in CQMs by providing a robust and automated testing framework.  The Bonnie application allows measure developers to independently load measures that they have constructed using the Measure Authoring Tool (MAT).  Loading the measures into Bonnie converts the measures from their </w:t>
      </w:r>
      <w:r w:rsidR="00F809E6" w:rsidRPr="00991A22">
        <w:t>Extensible Markup Language (</w:t>
      </w:r>
      <w:r w:rsidRPr="00991A22">
        <w:t>XML</w:t>
      </w:r>
      <w:r w:rsidR="00F809E6" w:rsidRPr="00991A22">
        <w:t>)</w:t>
      </w:r>
      <w:r w:rsidRPr="00991A22">
        <w:t xml:space="preserve"> eSpecifications into executable artifacts and measure metadata.  The measure metadata is then used to allow developers to rapidly build a synthetic patient test</w:t>
      </w:r>
      <w:r w:rsidR="00F809E6" w:rsidRPr="00991A22">
        <w:t xml:space="preserve"> </w:t>
      </w:r>
      <w:r w:rsidRPr="00991A22">
        <w:t xml:space="preserve">deck for the measure using the clinical elements defined during the measure construction process.  </w:t>
      </w:r>
      <w:r w:rsidR="00F809E6" w:rsidRPr="00991A22">
        <w:t>By u</w:t>
      </w:r>
      <w:r w:rsidRPr="00991A22">
        <w:t xml:space="preserve">sing measure </w:t>
      </w:r>
      <w:r w:rsidR="008752CF" w:rsidRPr="008752CF">
        <w:t>metadata</w:t>
      </w:r>
      <w:r w:rsidRPr="00991A22">
        <w:t xml:space="preserve"> as a basis for building synthetic patients</w:t>
      </w:r>
      <w:r w:rsidR="00F809E6" w:rsidRPr="00991A22">
        <w:t>, developers can rapidly and efficiently create</w:t>
      </w:r>
      <w:r w:rsidRPr="00991A22">
        <w:t xml:space="preserve"> a test deck for a measure.  </w:t>
      </w:r>
      <w:r w:rsidR="00F809E6" w:rsidRPr="00991A22">
        <w:t>T</w:t>
      </w:r>
      <w:r w:rsidRPr="00991A22">
        <w:t>he Bonnie appli</w:t>
      </w:r>
      <w:r w:rsidR="00F809E6" w:rsidRPr="00991A22">
        <w:t>c</w:t>
      </w:r>
      <w:r w:rsidRPr="00991A22">
        <w:t>a</w:t>
      </w:r>
      <w:r w:rsidR="00F809E6" w:rsidRPr="00991A22">
        <w:t>t</w:t>
      </w:r>
      <w:r w:rsidRPr="00991A22">
        <w:t xml:space="preserve">ion </w:t>
      </w:r>
      <w:r w:rsidR="00F809E6" w:rsidRPr="00991A22">
        <w:t>helps</w:t>
      </w:r>
      <w:r w:rsidRPr="00991A22">
        <w:t xml:space="preserve"> measure devel</w:t>
      </w:r>
      <w:r w:rsidR="00F809E6" w:rsidRPr="00991A22">
        <w:t>o</w:t>
      </w:r>
      <w:r w:rsidRPr="00991A22">
        <w:t xml:space="preserve">pers execute the measure logic against the </w:t>
      </w:r>
      <w:r w:rsidR="00F809E6" w:rsidRPr="00991A22">
        <w:t xml:space="preserve">constructed </w:t>
      </w:r>
      <w:r w:rsidRPr="00991A22">
        <w:t>pat</w:t>
      </w:r>
      <w:r w:rsidR="00F809E6" w:rsidRPr="00991A22">
        <w:t>i</w:t>
      </w:r>
      <w:r w:rsidRPr="00991A22">
        <w:t xml:space="preserve">ent test deck </w:t>
      </w:r>
      <w:r w:rsidR="00F809E6" w:rsidRPr="00991A22">
        <w:t>and</w:t>
      </w:r>
      <w:r w:rsidRPr="00991A22">
        <w:t xml:space="preserve"> evaluate whether the </w:t>
      </w:r>
      <w:r w:rsidRPr="008752CF">
        <w:t>logic aligns with the intent of the measure.</w:t>
      </w:r>
    </w:p>
    <w:p w14:paraId="05FC23CF" w14:textId="65078B66" w:rsidR="0052646A" w:rsidRPr="00991A22" w:rsidRDefault="0052646A" w:rsidP="00EC0768">
      <w:r w:rsidRPr="00991A22">
        <w:t>Bonnie has been designed to integrate with the nationally recognized data standards used by the Meaningful Use program for expressing CQM logic for machine-to-machine interoperability.  This</w:t>
      </w:r>
      <w:r w:rsidR="00991A22">
        <w:t> </w:t>
      </w:r>
      <w:r w:rsidRPr="00991A22">
        <w:t xml:space="preserve">provides enormous value to the </w:t>
      </w:r>
      <w:r w:rsidR="00F809E6" w:rsidRPr="00991A22">
        <w:t xml:space="preserve">CQM </w:t>
      </w:r>
      <w:r w:rsidRPr="00991A22">
        <w:t>program</w:t>
      </w:r>
      <w:r w:rsidR="00F809E6" w:rsidRPr="00991A22">
        <w:t xml:space="preserve"> and</w:t>
      </w:r>
      <w:r w:rsidRPr="00991A22">
        <w:t xml:space="preserve"> federal policy leaders and stakeholders</w:t>
      </w:r>
      <w:r w:rsidR="00F809E6" w:rsidRPr="00991A22">
        <w:t>: this</w:t>
      </w:r>
      <w:r w:rsidR="00991A22">
        <w:t> </w:t>
      </w:r>
      <w:r w:rsidR="00F809E6" w:rsidRPr="00991A22">
        <w:t xml:space="preserve">software tool </w:t>
      </w:r>
      <w:r w:rsidRPr="00991A22">
        <w:t xml:space="preserve">verifies </w:t>
      </w:r>
      <w:r w:rsidR="00F809E6" w:rsidRPr="00991A22">
        <w:t xml:space="preserve">that </w:t>
      </w:r>
      <w:r w:rsidRPr="00991A22">
        <w:t>the new and evolving standards for the Mea</w:t>
      </w:r>
      <w:r w:rsidR="00F809E6" w:rsidRPr="00991A22">
        <w:t>n</w:t>
      </w:r>
      <w:r w:rsidRPr="00991A22">
        <w:t>ingful Use CQM program are tractable and c</w:t>
      </w:r>
      <w:r w:rsidR="00991A22">
        <w:t>an be implemented in software.</w:t>
      </w:r>
    </w:p>
    <w:p w14:paraId="6BF09F7C" w14:textId="0A319754" w:rsidR="0052646A" w:rsidRPr="00991A22" w:rsidRDefault="0052646A" w:rsidP="00EC0768">
      <w:r w:rsidRPr="00991A22">
        <w:t xml:space="preserve">Bonnie was also designed to </w:t>
      </w:r>
      <w:r w:rsidR="00F809E6" w:rsidRPr="00991A22">
        <w:t>provide</w:t>
      </w:r>
      <w:r w:rsidRPr="00991A22">
        <w:t xml:space="preserve"> an intuitive and easy</w:t>
      </w:r>
      <w:r w:rsidR="00F809E6" w:rsidRPr="00991A22">
        <w:t>-</w:t>
      </w:r>
      <w:r w:rsidRPr="00991A22">
        <w:t>to</w:t>
      </w:r>
      <w:r w:rsidR="00F809E6" w:rsidRPr="00991A22">
        <w:t>-</w:t>
      </w:r>
      <w:r w:rsidRPr="00991A22">
        <w:t xml:space="preserve">use interface based on feedback from the broader measure developer community.  A key goal of the Bonnie application is to </w:t>
      </w:r>
      <w:r w:rsidR="00F809E6" w:rsidRPr="00991A22">
        <w:t>deliver</w:t>
      </w:r>
      <w:r w:rsidRPr="00991A22">
        <w:t xml:space="preserve"> a user experience that provides an efficient and intuitive method for constructing synthetic patient records for testing and validati</w:t>
      </w:r>
      <w:r w:rsidR="00F809E6" w:rsidRPr="00991A22">
        <w:t>ng</w:t>
      </w:r>
      <w:r w:rsidRPr="00991A22">
        <w:t xml:space="preserve"> </w:t>
      </w:r>
      <w:r w:rsidR="00F809E6" w:rsidRPr="00991A22">
        <w:t>CQMs</w:t>
      </w:r>
      <w:r w:rsidRPr="00991A22">
        <w:t>.</w:t>
      </w:r>
    </w:p>
    <w:p w14:paraId="1A45886E" w14:textId="7B6C2CE4" w:rsidR="00CF4B0F" w:rsidRPr="00991A22" w:rsidRDefault="0052646A" w:rsidP="00EC0768">
      <w:r w:rsidRPr="00991A22">
        <w:t>Finally, the Bonnie software is freely available via an Apache 2.0 open source license.  The Meani</w:t>
      </w:r>
      <w:r w:rsidR="00F809E6" w:rsidRPr="00991A22">
        <w:t>n</w:t>
      </w:r>
      <w:r w:rsidRPr="00991A22">
        <w:t xml:space="preserve">gful Use program makes all or parts of the Bonnie software available for inspection, verification, and even reuse </w:t>
      </w:r>
      <w:r w:rsidR="00F809E6" w:rsidRPr="00991A22">
        <w:t>by</w:t>
      </w:r>
      <w:r w:rsidRPr="00991A22">
        <w:t xml:space="preserve"> other government programs or federal contractors.</w:t>
      </w:r>
    </w:p>
    <w:p w14:paraId="788FAFEF" w14:textId="77777777" w:rsidR="008F03D1" w:rsidRPr="008752CF" w:rsidRDefault="004F4EC8" w:rsidP="002C58F8">
      <w:pPr>
        <w:pStyle w:val="Heading2"/>
      </w:pPr>
      <w:bookmarkStart w:id="17" w:name="_Toc385331564"/>
      <w:r w:rsidRPr="008752CF">
        <w:t>Purpose</w:t>
      </w:r>
      <w:bookmarkEnd w:id="17"/>
    </w:p>
    <w:p w14:paraId="13B77A7F" w14:textId="49BB3430" w:rsidR="00945689" w:rsidRPr="00991A22" w:rsidRDefault="00F809E6" w:rsidP="00EC0768">
      <w:r w:rsidRPr="00991A22">
        <w:t xml:space="preserve">The purpose of this document is to provide a description of the functionality of the Bonnie </w:t>
      </w:r>
      <w:r w:rsidR="00945689" w:rsidRPr="00991A22">
        <w:t xml:space="preserve">web </w:t>
      </w:r>
      <w:r w:rsidRPr="00991A22">
        <w:t xml:space="preserve">application </w:t>
      </w:r>
      <w:r w:rsidR="00945689" w:rsidRPr="00991A22">
        <w:t>that allows measure developers to</w:t>
      </w:r>
      <w:r w:rsidR="00945689" w:rsidRPr="008752CF">
        <w:t xml:space="preserve"> test </w:t>
      </w:r>
      <w:r w:rsidR="00945689" w:rsidRPr="00991A22">
        <w:t>and verify the behavior of their CQM logic.  This</w:t>
      </w:r>
      <w:r w:rsidR="00991A22">
        <w:t> </w:t>
      </w:r>
      <w:r w:rsidR="00945689" w:rsidRPr="00991A22">
        <w:t xml:space="preserve">document </w:t>
      </w:r>
      <w:r w:rsidRPr="00991A22">
        <w:t>provide</w:t>
      </w:r>
      <w:r w:rsidR="00945689" w:rsidRPr="00991A22">
        <w:t>s</w:t>
      </w:r>
      <w:r w:rsidRPr="00991A22">
        <w:t xml:space="preserve"> Bonnie users with step-by-step instructions for testing CQMs by building synthetic patient records.</w:t>
      </w:r>
    </w:p>
    <w:p w14:paraId="35DC773C" w14:textId="65D71688" w:rsidR="00945689" w:rsidRPr="00991A22" w:rsidRDefault="00945689" w:rsidP="00831161">
      <w:pPr>
        <w:pStyle w:val="Heading3"/>
      </w:pPr>
      <w:bookmarkStart w:id="18" w:name="_Toc385331565"/>
      <w:r w:rsidRPr="00991A22">
        <w:t>Application Description</w:t>
      </w:r>
      <w:bookmarkEnd w:id="18"/>
    </w:p>
    <w:p w14:paraId="50331CD9" w14:textId="7617168B" w:rsidR="0052646A" w:rsidRPr="00991A22" w:rsidRDefault="0052646A" w:rsidP="00EC0768">
      <w:r w:rsidRPr="00991A22">
        <w:t>Bonnie is a web The Bonnie applica</w:t>
      </w:r>
      <w:r w:rsidR="00F809E6" w:rsidRPr="00991A22">
        <w:t>t</w:t>
      </w:r>
      <w:r w:rsidRPr="00991A22">
        <w:t xml:space="preserve">ion provides the capability to import measures defined in Health Quality Measure Format (HQMF) XML.  The HQMF specification provides the metadata and logic that describe the specifics of calculating a CQM.  The Bonnie application </w:t>
      </w:r>
      <w:r w:rsidR="00945689" w:rsidRPr="00991A22">
        <w:t>can</w:t>
      </w:r>
      <w:r w:rsidRPr="00991A22">
        <w:t xml:space="preserve"> load the HQMF describing a measure and program</w:t>
      </w:r>
      <w:r w:rsidR="00945689" w:rsidRPr="00991A22">
        <w:t>m</w:t>
      </w:r>
      <w:r w:rsidRPr="00991A22">
        <w:t>atically convert the HQMF specification into an executable format that allows calculating the measure directly from the specification.</w:t>
      </w:r>
    </w:p>
    <w:p w14:paraId="4FB5EAE5" w14:textId="2C83150B" w:rsidR="0052646A" w:rsidRPr="00991A22" w:rsidRDefault="0052646A" w:rsidP="00EC0768">
      <w:r w:rsidRPr="00991A22">
        <w:t xml:space="preserve">The CMS Measure Authoring Tool (MAT) is the primary source for HQMF documents used by the Bonnie application.  </w:t>
      </w:r>
      <w:r w:rsidR="00945689" w:rsidRPr="00991A22">
        <w:t>M</w:t>
      </w:r>
      <w:r w:rsidRPr="00991A22">
        <w:t xml:space="preserve">easure developers </w:t>
      </w:r>
      <w:r w:rsidR="00945689" w:rsidRPr="00991A22">
        <w:t xml:space="preserve">use the MAT </w:t>
      </w:r>
      <w:r w:rsidRPr="00991A22">
        <w:t xml:space="preserve">to build CQMs and export those measures as measure bundles containing both the HQMF and value sets used as part of calculation.  These measure bundles can be downloaded from the MAT and loaded into the Bonnie user interface </w:t>
      </w:r>
      <w:r w:rsidR="00945689" w:rsidRPr="00991A22">
        <w:t>for measure testing</w:t>
      </w:r>
      <w:r w:rsidRPr="00991A22">
        <w:t>.</w:t>
      </w:r>
    </w:p>
    <w:p w14:paraId="76F548E2" w14:textId="1558E2E9" w:rsidR="0052646A" w:rsidRPr="003169C9" w:rsidRDefault="0052646A" w:rsidP="00EC0768">
      <w:r w:rsidRPr="00991A22">
        <w:lastRenderedPageBreak/>
        <w:t xml:space="preserve">Once a </w:t>
      </w:r>
      <w:r w:rsidR="00945689" w:rsidRPr="00991A22">
        <w:t xml:space="preserve">CQM </w:t>
      </w:r>
      <w:r w:rsidRPr="00991A22">
        <w:t xml:space="preserve">has been loaded into the Bonnie </w:t>
      </w:r>
      <w:r w:rsidR="00945689" w:rsidRPr="00991A22">
        <w:t>a</w:t>
      </w:r>
      <w:r w:rsidRPr="00991A22">
        <w:t>ppl</w:t>
      </w:r>
      <w:r w:rsidR="00945689" w:rsidRPr="00991A22">
        <w:t>i</w:t>
      </w:r>
      <w:r w:rsidRPr="00991A22">
        <w:t xml:space="preserve">cation, a user can inspect the measure logic and then build synthetic test records and set expectations on how those test records will calculate against a measure.  This </w:t>
      </w:r>
      <w:r w:rsidR="00945689" w:rsidRPr="00991A22">
        <w:t>cap</w:t>
      </w:r>
      <w:r w:rsidRPr="00991A22">
        <w:t>ability to build synthetic test pat</w:t>
      </w:r>
      <w:r w:rsidR="00945689" w:rsidRPr="00991A22">
        <w:t>i</w:t>
      </w:r>
      <w:r w:rsidRPr="00991A22">
        <w:t>ent records, set expectations against those records, and calcu</w:t>
      </w:r>
      <w:r w:rsidR="00945689" w:rsidRPr="00991A22">
        <w:t>l</w:t>
      </w:r>
      <w:r w:rsidRPr="00991A22">
        <w:t>ate the measures using those patient</w:t>
      </w:r>
      <w:r w:rsidR="00945689" w:rsidRPr="00991A22">
        <w:t xml:space="preserve"> record</w:t>
      </w:r>
      <w:r w:rsidRPr="00991A22">
        <w:t xml:space="preserve">s provides an automated and efficient testing framework for </w:t>
      </w:r>
      <w:r w:rsidR="00945689" w:rsidRPr="00991A22">
        <w:t>CQMs</w:t>
      </w:r>
      <w:r w:rsidRPr="00991A22">
        <w:t xml:space="preserve">.  </w:t>
      </w:r>
      <w:r w:rsidR="00945689" w:rsidRPr="00991A22">
        <w:t xml:space="preserve">Using the Bonnie-supported CQM </w:t>
      </w:r>
      <w:r w:rsidRPr="00991A22">
        <w:t xml:space="preserve">testing framework allows measure developers to more clearly understand the behavior of the measure logic, validate that the measure logic encodes their intent, and allows for multiple iterations of measure updates to be validated against a test deck.  </w:t>
      </w:r>
      <w:r w:rsidR="00945689" w:rsidRPr="00991A22">
        <w:t>In a</w:t>
      </w:r>
      <w:r w:rsidRPr="00991A22">
        <w:t xml:space="preserve">ddition, the development of a test deck as part of measure development provides benefits after the measures </w:t>
      </w:r>
      <w:r w:rsidR="00945689" w:rsidRPr="00991A22">
        <w:t>are</w:t>
      </w:r>
      <w:r w:rsidRPr="00991A22">
        <w:t xml:space="preserve"> finalized.  The test deck build as part of measure development can be used to demonstrate the intent of the measure though the use of patient examples included in the test deck.  Furthermore, the test deck provide</w:t>
      </w:r>
      <w:r w:rsidR="003169C9">
        <w:t>s</w:t>
      </w:r>
      <w:r w:rsidRPr="00991A22">
        <w:t xml:space="preserve"> systems that implement the measures </w:t>
      </w:r>
      <w:r w:rsidR="003169C9">
        <w:t xml:space="preserve">with a means to validate the development of their systems. This is provided in the form of </w:t>
      </w:r>
      <w:r w:rsidRPr="00991A22">
        <w:t xml:space="preserve">a base set of synthetic patient records with known expectations </w:t>
      </w:r>
      <w:r w:rsidR="003169C9">
        <w:t xml:space="preserve">for calculating </w:t>
      </w:r>
      <w:r w:rsidRPr="00991A22">
        <w:t xml:space="preserve">against the </w:t>
      </w:r>
      <w:r w:rsidR="003169C9">
        <w:t xml:space="preserve">implemented measures. </w:t>
      </w:r>
      <w:r w:rsidRPr="003169C9">
        <w:t xml:space="preserve">Finally, the test deck could be used as a basis for the test deck used as part of the </w:t>
      </w:r>
      <w:r w:rsidR="00945689" w:rsidRPr="003169C9">
        <w:t>M</w:t>
      </w:r>
      <w:r w:rsidRPr="003169C9">
        <w:t xml:space="preserve">eaningful </w:t>
      </w:r>
      <w:r w:rsidR="00945689" w:rsidRPr="003169C9">
        <w:t>U</w:t>
      </w:r>
      <w:r w:rsidRPr="003169C9">
        <w:t>se certification program.</w:t>
      </w:r>
    </w:p>
    <w:bookmarkEnd w:id="16"/>
    <w:p w14:paraId="66291E69" w14:textId="000312A7" w:rsidR="00C84F8F" w:rsidRPr="003169C9" w:rsidRDefault="00C84F8F" w:rsidP="00EC0768">
      <w:pPr>
        <w:sectPr w:rsidR="00C84F8F" w:rsidRPr="003169C9" w:rsidSect="00366678">
          <w:headerReference w:type="default" r:id="rId23"/>
          <w:footerReference w:type="default" r:id="rId24"/>
          <w:headerReference w:type="first" r:id="rId25"/>
          <w:footerReference w:type="first" r:id="rId26"/>
          <w:pgSz w:w="12240" w:h="15840" w:code="1"/>
          <w:pgMar w:top="1440" w:right="1440" w:bottom="1440" w:left="1440" w:header="504" w:footer="504" w:gutter="0"/>
          <w:pgNumType w:start="1"/>
          <w:cols w:space="720"/>
          <w:titlePg/>
        </w:sectPr>
      </w:pPr>
    </w:p>
    <w:p w14:paraId="25FC19DC" w14:textId="048EE06D" w:rsidR="00506282" w:rsidRPr="008752CF" w:rsidRDefault="00F708AD" w:rsidP="00831161">
      <w:pPr>
        <w:pStyle w:val="Heading1"/>
        <w:spacing w:before="360"/>
      </w:pPr>
      <w:bookmarkStart w:id="19" w:name="_Toc256776782"/>
      <w:bookmarkStart w:id="20" w:name="_Toc385331566"/>
      <w:r w:rsidRPr="008752CF">
        <w:lastRenderedPageBreak/>
        <w:t>User Account Creation</w:t>
      </w:r>
      <w:bookmarkEnd w:id="19"/>
      <w:bookmarkEnd w:id="20"/>
    </w:p>
    <w:p w14:paraId="5378CB30" w14:textId="2B5AD143" w:rsidR="001261C6" w:rsidRPr="008752CF" w:rsidRDefault="00F708AD" w:rsidP="00366678">
      <w:pPr>
        <w:pStyle w:val="Heading2"/>
      </w:pPr>
      <w:bookmarkStart w:id="21" w:name="_Toc385331567"/>
      <w:r w:rsidRPr="008752CF">
        <w:t>Login Page</w:t>
      </w:r>
      <w:bookmarkEnd w:id="21"/>
    </w:p>
    <w:p w14:paraId="5C17C81A" w14:textId="4C5AF115" w:rsidR="001261C6" w:rsidRPr="003169C9" w:rsidRDefault="00945689" w:rsidP="00EC0768">
      <w:r w:rsidRPr="003169C9">
        <w:t>Users require a</w:t>
      </w:r>
      <w:r w:rsidR="00F708AD" w:rsidRPr="003169C9">
        <w:t xml:space="preserve"> valid account </w:t>
      </w:r>
      <w:r w:rsidRPr="003169C9">
        <w:t>for access to the Bonnie application</w:t>
      </w:r>
      <w:r w:rsidR="00F708AD" w:rsidRPr="003169C9">
        <w:t xml:space="preserve">.  All measures loaded into the Bonnie application and all synthetic test patients are isolated by account.  Therefore, a user can only view, access, and modify data that they have loaded under their own account.  </w:t>
      </w:r>
      <w:r w:rsidRPr="003169C9">
        <w:t>Figure 1</w:t>
      </w:r>
      <w:r w:rsidR="00F708AD" w:rsidRPr="003169C9">
        <w:t xml:space="preserve"> shows the login screen for the Bonnie application.  </w:t>
      </w:r>
      <w:r w:rsidRPr="003169C9">
        <w:t>To</w:t>
      </w:r>
      <w:r w:rsidR="00F708AD" w:rsidRPr="003169C9">
        <w:t xml:space="preserve"> log in</w:t>
      </w:r>
      <w:r w:rsidRPr="003169C9">
        <w:t xml:space="preserve">, </w:t>
      </w:r>
      <w:r w:rsidR="00F708AD" w:rsidRPr="003169C9">
        <w:t>a user must provide the email address and password for a valid account.</w:t>
      </w:r>
    </w:p>
    <w:p w14:paraId="6DF55B60" w14:textId="505F716D" w:rsidR="00F708AD" w:rsidRPr="008752CF" w:rsidRDefault="00F708AD" w:rsidP="00F708AD">
      <w:pPr>
        <w:pStyle w:val="Figure"/>
      </w:pPr>
      <w:r w:rsidRPr="00D94CE4">
        <w:rPr>
          <w:noProof/>
          <w:sz w:val="22"/>
        </w:rPr>
        <w:drawing>
          <wp:inline distT="0" distB="0" distL="0" distR="0" wp14:anchorId="2329FBCD" wp14:editId="4EC96BC8">
            <wp:extent cx="2532888" cy="2816352"/>
            <wp:effectExtent l="19050" t="19050" r="20320" b="22225"/>
            <wp:docPr id="3" name="Picture 3" descr="Figure 1 depicts the login page of the Bonnie application. Two windows are available for entry of the user's valid email address and password. A login button appears below these windows, followed by buttons for forgotten passwords or the option to register the user." title="Figure 1: Bonnie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rivate:var:folders:hw:l8kxxk_97cvccsd2p__plg8w3kd2bq:T:com.skitch.skitch:Bonnie__An_Open_Source_Clinical_Quality_Measure_Testing_Too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2888" cy="2816352"/>
                    </a:xfrm>
                    <a:prstGeom prst="rect">
                      <a:avLst/>
                    </a:prstGeom>
                    <a:noFill/>
                    <a:ln>
                      <a:solidFill>
                        <a:schemeClr val="tx1"/>
                      </a:solidFill>
                    </a:ln>
                  </pic:spPr>
                </pic:pic>
              </a:graphicData>
            </a:graphic>
          </wp:inline>
        </w:drawing>
      </w:r>
    </w:p>
    <w:p w14:paraId="550FAED3" w14:textId="01822C98" w:rsidR="00F708AD" w:rsidRPr="008752CF" w:rsidRDefault="00F708AD" w:rsidP="00F708AD">
      <w:pPr>
        <w:pStyle w:val="FigureCaption"/>
      </w:pPr>
      <w:bookmarkStart w:id="22" w:name="_Toc385331593"/>
      <w:r w:rsidRPr="008752CF">
        <w:t>Figure 1.</w:t>
      </w:r>
      <w:r w:rsidR="00292DF5" w:rsidRPr="008752CF">
        <w:t>Bonnie</w:t>
      </w:r>
      <w:r w:rsidRPr="008752CF">
        <w:t xml:space="preserve"> Login Page</w:t>
      </w:r>
      <w:bookmarkEnd w:id="22"/>
    </w:p>
    <w:p w14:paraId="474558A2" w14:textId="0166B9F5" w:rsidR="00F708AD" w:rsidRPr="008752CF" w:rsidRDefault="00F708AD" w:rsidP="00F708AD">
      <w:pPr>
        <w:pStyle w:val="Heading2"/>
      </w:pPr>
      <w:bookmarkStart w:id="23" w:name="_Toc385331568"/>
      <w:r w:rsidRPr="008752CF">
        <w:t>Creating a New User</w:t>
      </w:r>
      <w:bookmarkEnd w:id="23"/>
    </w:p>
    <w:p w14:paraId="6427005A" w14:textId="03DDCD07" w:rsidR="00F708AD" w:rsidRPr="003169C9" w:rsidRDefault="00F708AD" w:rsidP="00EC0768">
      <w:r w:rsidRPr="003169C9">
        <w:t>A user can create a n</w:t>
      </w:r>
      <w:r w:rsidR="00831161" w:rsidRPr="003169C9">
        <w:t>ew account by clicking on the “</w:t>
      </w:r>
      <w:r w:rsidR="00C15CB9" w:rsidRPr="003169C9">
        <w:t>R</w:t>
      </w:r>
      <w:r w:rsidRPr="003169C9">
        <w:t>egister” link on the login page.  The register link brings the user to the account creation page (Figure 2).  A user can create a new account by filling out the fields in the registration form and clicking the “</w:t>
      </w:r>
      <w:r w:rsidR="00C15CB9" w:rsidRPr="003169C9">
        <w:t>R</w:t>
      </w:r>
      <w:r w:rsidRPr="003169C9">
        <w:t xml:space="preserve">egister” button.  Once an account has been created, the </w:t>
      </w:r>
      <w:r w:rsidRPr="003169C9">
        <w:lastRenderedPageBreak/>
        <w:t>user can log in to the Bonnie application using the email address and password specified as part of account creation.</w:t>
      </w:r>
    </w:p>
    <w:p w14:paraId="6ABB2EEF" w14:textId="1331006A" w:rsidR="00F708AD" w:rsidRPr="008752CF" w:rsidRDefault="00F708AD" w:rsidP="00F708AD">
      <w:pPr>
        <w:pStyle w:val="Figure"/>
      </w:pPr>
      <w:r w:rsidRPr="00D94CE4">
        <w:rPr>
          <w:noProof/>
          <w:sz w:val="22"/>
        </w:rPr>
        <w:drawing>
          <wp:inline distT="0" distB="0" distL="0" distR="0" wp14:anchorId="34484812" wp14:editId="49A78D23">
            <wp:extent cx="4983480" cy="2852928"/>
            <wp:effectExtent l="19050" t="19050" r="26670" b="24130"/>
            <wp:docPr id="1" name="Picture 1" descr="Figure 2 presents the account registration page and instructions in the Bonnie application as described in the text immediately preceding this figure." title="Figure 2: Account Registr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rivate:var:folders:hw:l8kxxk_97cvccsd2p__plg8w3kd2bq:T:com.skitch.skitch:Bonnie__An_Open_Source_Clinical_Quality_Measure_Testing_Tool-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3480" cy="2852928"/>
                    </a:xfrm>
                    <a:prstGeom prst="rect">
                      <a:avLst/>
                    </a:prstGeom>
                    <a:noFill/>
                    <a:ln>
                      <a:solidFill>
                        <a:schemeClr val="tx1"/>
                      </a:solidFill>
                    </a:ln>
                  </pic:spPr>
                </pic:pic>
              </a:graphicData>
            </a:graphic>
          </wp:inline>
        </w:drawing>
      </w:r>
    </w:p>
    <w:p w14:paraId="2A046AA1" w14:textId="72550802" w:rsidR="00F708AD" w:rsidRPr="008752CF" w:rsidRDefault="00F708AD" w:rsidP="00F708AD">
      <w:pPr>
        <w:pStyle w:val="FigureCaption"/>
      </w:pPr>
      <w:bookmarkStart w:id="24" w:name="_Toc385331594"/>
      <w:proofErr w:type="gramStart"/>
      <w:r w:rsidRPr="008752CF">
        <w:t>Figure 2.</w:t>
      </w:r>
      <w:proofErr w:type="gramEnd"/>
      <w:r w:rsidRPr="008752CF">
        <w:t xml:space="preserve"> Account Registration Page</w:t>
      </w:r>
      <w:bookmarkEnd w:id="24"/>
    </w:p>
    <w:p w14:paraId="07BF3CD9" w14:textId="02FAFD43" w:rsidR="00F708AD" w:rsidRPr="008752CF" w:rsidRDefault="00F708AD" w:rsidP="00F708AD">
      <w:pPr>
        <w:pStyle w:val="Heading2"/>
      </w:pPr>
      <w:bookmarkStart w:id="25" w:name="_Toc385331569"/>
      <w:r w:rsidRPr="008752CF">
        <w:t>Resetting Your Password</w:t>
      </w:r>
      <w:bookmarkEnd w:id="25"/>
    </w:p>
    <w:p w14:paraId="38BB42B5" w14:textId="7B41784D" w:rsidR="00F708AD" w:rsidRPr="003169C9" w:rsidRDefault="00F708AD" w:rsidP="00EC0768">
      <w:r w:rsidRPr="003169C9">
        <w:t>In the event that a password is forgotten or an account is locked, the user can reset the password using the password reset page.  This page is accessed from the “Forgot Password?” link on the login page (Figure</w:t>
      </w:r>
      <w:r w:rsidR="002D1E8D" w:rsidRPr="003169C9">
        <w:t> </w:t>
      </w:r>
      <w:r w:rsidRPr="003169C9">
        <w:t>1).  On this page</w:t>
      </w:r>
      <w:r w:rsidR="002D1E8D" w:rsidRPr="003169C9">
        <w:t>,</w:t>
      </w:r>
      <w:r w:rsidRPr="003169C9">
        <w:t xml:space="preserve"> the user can provide the email address associated with the account and then press the “</w:t>
      </w:r>
      <w:r w:rsidR="00C15CB9" w:rsidRPr="003169C9">
        <w:t>S</w:t>
      </w:r>
      <w:r w:rsidRPr="003169C9">
        <w:t xml:space="preserve">end” button.  This will send an email to the registered email address for the account </w:t>
      </w:r>
      <w:r w:rsidR="002D1E8D" w:rsidRPr="003169C9">
        <w:t xml:space="preserve">to </w:t>
      </w:r>
      <w:r w:rsidRPr="003169C9">
        <w:t>allow the user to reset the password for the account.</w:t>
      </w:r>
    </w:p>
    <w:p w14:paraId="6024807F" w14:textId="34CB35D7" w:rsidR="00F708AD" w:rsidRPr="008752CF" w:rsidRDefault="00F708AD" w:rsidP="00F708AD">
      <w:pPr>
        <w:pStyle w:val="Figure"/>
      </w:pPr>
      <w:r w:rsidRPr="00D94CE4">
        <w:rPr>
          <w:noProof/>
        </w:rPr>
        <w:drawing>
          <wp:inline distT="0" distB="0" distL="0" distR="0" wp14:anchorId="3DFE6AD5" wp14:editId="4E3324E3">
            <wp:extent cx="3511296" cy="2852928"/>
            <wp:effectExtent l="19050" t="19050" r="13335" b="24130"/>
            <wp:docPr id="11" name="Picture 11" descr="Figure 3 depicts the password reset page and instructions in the Bonnie application as described in the text immediately preceding the figure." title="Figure 3: Password Rese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rivate:var:folders:hw:l8kxxk_97cvccsd2p__plg8w3kd2bq:T:com.skitch.skitch:Bonnie__An_Open_Source_Clinical_Quality_Measure_Testing_Tool-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1296" cy="2852928"/>
                    </a:xfrm>
                    <a:prstGeom prst="rect">
                      <a:avLst/>
                    </a:prstGeom>
                    <a:noFill/>
                    <a:ln>
                      <a:solidFill>
                        <a:schemeClr val="tx1"/>
                      </a:solidFill>
                    </a:ln>
                  </pic:spPr>
                </pic:pic>
              </a:graphicData>
            </a:graphic>
          </wp:inline>
        </w:drawing>
      </w:r>
    </w:p>
    <w:p w14:paraId="736284AA" w14:textId="785ECFC7" w:rsidR="00F708AD" w:rsidRPr="008752CF" w:rsidRDefault="00F708AD" w:rsidP="00F708AD">
      <w:pPr>
        <w:pStyle w:val="FigureCaption"/>
      </w:pPr>
      <w:bookmarkStart w:id="26" w:name="_Toc385331595"/>
      <w:proofErr w:type="gramStart"/>
      <w:r w:rsidRPr="008752CF">
        <w:t>Figure 3.</w:t>
      </w:r>
      <w:proofErr w:type="gramEnd"/>
      <w:r w:rsidRPr="008752CF">
        <w:t xml:space="preserve"> Password Reset Page</w:t>
      </w:r>
      <w:bookmarkEnd w:id="26"/>
    </w:p>
    <w:p w14:paraId="726E1DF1" w14:textId="739036DE" w:rsidR="00FF6F7C" w:rsidRPr="008752CF" w:rsidRDefault="00FF6F7C" w:rsidP="00FF6F7C">
      <w:pPr>
        <w:pStyle w:val="Heading2"/>
      </w:pPr>
      <w:bookmarkStart w:id="27" w:name="_Toc385331570"/>
      <w:r w:rsidRPr="008752CF">
        <w:lastRenderedPageBreak/>
        <w:t>Account Management</w:t>
      </w:r>
      <w:bookmarkEnd w:id="27"/>
    </w:p>
    <w:p w14:paraId="46442615" w14:textId="3948633D" w:rsidR="00B54C17" w:rsidRPr="003169C9" w:rsidRDefault="00FF6F7C" w:rsidP="00EC0768">
      <w:r w:rsidRPr="003169C9">
        <w:t xml:space="preserve">Once a user has logged into the application, the user can change the information associated with their account by accessing the account management page (Figure 4).  The account management page can be opened by clicking on the “account” link in the header of the application.  The application header is shown in Figure 5 </w:t>
      </w:r>
      <w:r w:rsidR="002D1E8D" w:rsidRPr="003169C9">
        <w:t xml:space="preserve">and </w:t>
      </w:r>
      <w:r w:rsidRPr="003169C9">
        <w:t>lab</w:t>
      </w:r>
      <w:r w:rsidR="002D1E8D" w:rsidRPr="003169C9">
        <w:t>e</w:t>
      </w:r>
      <w:r w:rsidRPr="003169C9">
        <w:t>led as user interface element number 9.  The account management page allows the user to change the information provided during the registration process and select a new password for their account.</w:t>
      </w:r>
    </w:p>
    <w:p w14:paraId="0B7DDF43" w14:textId="03CA4A86" w:rsidR="00FF6F7C" w:rsidRPr="008752CF" w:rsidRDefault="00FF6F7C" w:rsidP="00FF6F7C">
      <w:pPr>
        <w:pStyle w:val="Figure"/>
      </w:pPr>
      <w:r w:rsidRPr="00D94CE4">
        <w:rPr>
          <w:noProof/>
        </w:rPr>
        <w:drawing>
          <wp:inline distT="0" distB="0" distL="0" distR="0" wp14:anchorId="31E4F711" wp14:editId="73C354A1">
            <wp:extent cx="5943600" cy="2000435"/>
            <wp:effectExtent l="19050" t="19050" r="19050" b="19050"/>
            <wp:docPr id="13" name="Picture 13" descr="Figure 4 shows the account management page of the Bonnie application, and the applicable instructions as described in the text preceding the figure." title="Figure 4: Account Manage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private:var:folders:hw:l8kxxk_97cvccsd2p__plg8w3kd2bq:T:com.skitch.skitch:Bonnie__An_Open_Source_Clinical_Quality_Measure_Testing_Tool-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000435"/>
                    </a:xfrm>
                    <a:prstGeom prst="rect">
                      <a:avLst/>
                    </a:prstGeom>
                    <a:noFill/>
                    <a:ln>
                      <a:solidFill>
                        <a:schemeClr val="tx1"/>
                      </a:solidFill>
                    </a:ln>
                  </pic:spPr>
                </pic:pic>
              </a:graphicData>
            </a:graphic>
          </wp:inline>
        </w:drawing>
      </w:r>
    </w:p>
    <w:p w14:paraId="1AFF95D2" w14:textId="7947EF34" w:rsidR="008F03D1" w:rsidRPr="008752CF" w:rsidRDefault="00FF6F7C" w:rsidP="00B5719A">
      <w:pPr>
        <w:pStyle w:val="FigureCaption"/>
      </w:pPr>
      <w:bookmarkStart w:id="28" w:name="_Toc385331596"/>
      <w:proofErr w:type="gramStart"/>
      <w:r w:rsidRPr="008752CF">
        <w:t>Figure 4.</w:t>
      </w:r>
      <w:proofErr w:type="gramEnd"/>
      <w:r w:rsidRPr="008752CF">
        <w:t xml:space="preserve"> Account Management Page</w:t>
      </w:r>
      <w:bookmarkEnd w:id="28"/>
    </w:p>
    <w:p w14:paraId="714CA476" w14:textId="77777777" w:rsidR="00FF3D53" w:rsidRPr="008752CF" w:rsidRDefault="00FF3D53" w:rsidP="00831161">
      <w:pPr>
        <w:pStyle w:val="Heading1"/>
        <w:spacing w:before="360"/>
      </w:pPr>
      <w:bookmarkStart w:id="29" w:name="_Toc385331571"/>
      <w:bookmarkStart w:id="30" w:name="_Toc490026795"/>
      <w:r w:rsidRPr="008752CF">
        <w:t>Measure Dashboard</w:t>
      </w:r>
      <w:bookmarkEnd w:id="29"/>
    </w:p>
    <w:p w14:paraId="244E47B8" w14:textId="77777777" w:rsidR="00FF3D53" w:rsidRPr="008752CF" w:rsidRDefault="00FF3D53" w:rsidP="00FF3D53">
      <w:pPr>
        <w:pStyle w:val="Heading2"/>
      </w:pPr>
      <w:bookmarkStart w:id="31" w:name="_Toc385331572"/>
      <w:r w:rsidRPr="008752CF">
        <w:t>Overview</w:t>
      </w:r>
      <w:bookmarkEnd w:id="31"/>
    </w:p>
    <w:p w14:paraId="0B4B63A9" w14:textId="6F916E64" w:rsidR="00CF0ADD" w:rsidRPr="003169C9" w:rsidRDefault="00FF3D53" w:rsidP="00EC0768">
      <w:r w:rsidRPr="003169C9">
        <w:t>The Measure Dashboard page</w:t>
      </w:r>
      <w:r w:rsidR="00CF0ADD" w:rsidRPr="003169C9">
        <w:t xml:space="preserve">, as shown in </w:t>
      </w:r>
      <w:r w:rsidRPr="003169C9">
        <w:t>Figure 5</w:t>
      </w:r>
      <w:r w:rsidR="00831161" w:rsidRPr="003169C9">
        <w:t>, is</w:t>
      </w:r>
      <w:r w:rsidRPr="003169C9">
        <w:t xml:space="preserve"> the initial page </w:t>
      </w:r>
      <w:r w:rsidR="002D1E8D" w:rsidRPr="003169C9">
        <w:t xml:space="preserve">presented to users </w:t>
      </w:r>
      <w:r w:rsidRPr="003169C9">
        <w:t>when they log into the application.  This page displays the set of measures the user currently has loaded into the system along with the sub</w:t>
      </w:r>
      <w:r w:rsidR="002D1E8D" w:rsidRPr="003169C9">
        <w:t>-</w:t>
      </w:r>
      <w:r w:rsidRPr="003169C9">
        <w:t xml:space="preserve">populations and stratifications associated with the measures.  </w:t>
      </w:r>
      <w:r w:rsidR="002D1E8D" w:rsidRPr="003169C9">
        <w:t>T</w:t>
      </w:r>
      <w:r w:rsidRPr="003169C9">
        <w:t xml:space="preserve">he Measure Dashboard shows the calculation status of each measure loaded into the system.  The calculation status shows how many patients have been built for the measure, whether the measure is currently passing or failing, and how many patients are passing or failing for each measure.  The Measure Dashboard also allows users to navigate to the details of individual measures, to upload a new measure, or </w:t>
      </w:r>
      <w:r w:rsidR="002D1E8D" w:rsidRPr="003169C9">
        <w:t>t</w:t>
      </w:r>
      <w:r w:rsidRPr="003169C9">
        <w:t>o update the definition of an existing measure.</w:t>
      </w:r>
    </w:p>
    <w:p w14:paraId="663B006A" w14:textId="1A2A161A" w:rsidR="00CF0ADD" w:rsidRPr="003169C9" w:rsidRDefault="00CF0ADD" w:rsidP="00EC0768">
      <w:r w:rsidRPr="003169C9">
        <w:t xml:space="preserve">The Measure Dashboard </w:t>
      </w:r>
      <w:r w:rsidR="00292DF5" w:rsidRPr="003169C9">
        <w:t xml:space="preserve">View </w:t>
      </w:r>
      <w:r w:rsidRPr="003169C9">
        <w:t xml:space="preserve">employs the following UI elements </w:t>
      </w:r>
      <w:r w:rsidR="00881DE4" w:rsidRPr="003169C9">
        <w:t>(</w:t>
      </w:r>
      <w:r w:rsidRPr="003169C9">
        <w:t>indicated by their item number</w:t>
      </w:r>
      <w:r w:rsidR="00881DE4" w:rsidRPr="003169C9">
        <w:t>s</w:t>
      </w:r>
      <w:r w:rsidRPr="003169C9">
        <w:t xml:space="preserve"> in Figure 5</w:t>
      </w:r>
      <w:r w:rsidR="00881DE4" w:rsidRPr="003169C9">
        <w:t>)</w:t>
      </w:r>
      <w:r w:rsidR="00AD676E" w:rsidRPr="003169C9">
        <w:t>:</w:t>
      </w:r>
    </w:p>
    <w:p w14:paraId="008BE14A" w14:textId="77777777" w:rsidR="00CF0ADD" w:rsidRPr="003169C9" w:rsidRDefault="00CF0ADD" w:rsidP="004C1823">
      <w:pPr>
        <w:pStyle w:val="NumberedList"/>
      </w:pPr>
      <w:r w:rsidRPr="003169C9">
        <w:t>Measure Title – Displays the title for the measure and allows navigating to the measure view.</w:t>
      </w:r>
    </w:p>
    <w:p w14:paraId="114E9440" w14:textId="77777777" w:rsidR="00CF0ADD" w:rsidRPr="003169C9" w:rsidRDefault="00CF0ADD" w:rsidP="004C1823">
      <w:pPr>
        <w:pStyle w:val="NumberedList"/>
      </w:pPr>
      <w:r w:rsidRPr="003169C9">
        <w:t>Sub population and stratification titles – Displays the titles for sub populations or stratifications of a measure.</w:t>
      </w:r>
    </w:p>
    <w:p w14:paraId="0E9A0FDB" w14:textId="77777777" w:rsidR="00CF0ADD" w:rsidRPr="003169C9" w:rsidRDefault="00CF0ADD" w:rsidP="004C1823">
      <w:pPr>
        <w:pStyle w:val="NumberedList"/>
      </w:pPr>
      <w:r w:rsidRPr="003169C9">
        <w:t>Upload Button – Allows the user to upload a new measure.</w:t>
      </w:r>
    </w:p>
    <w:p w14:paraId="475EF0CE" w14:textId="77777777" w:rsidR="00CF0ADD" w:rsidRPr="003169C9" w:rsidRDefault="00CF0ADD" w:rsidP="004C1823">
      <w:pPr>
        <w:pStyle w:val="NumberedList"/>
      </w:pPr>
      <w:r w:rsidRPr="003169C9">
        <w:t>Update Button – Allows the user to update a previously loaded measure.</w:t>
      </w:r>
    </w:p>
    <w:p w14:paraId="2048DF6C" w14:textId="77777777" w:rsidR="00CF0ADD" w:rsidRPr="003169C9" w:rsidRDefault="00CF0ADD" w:rsidP="004C1823">
      <w:pPr>
        <w:pStyle w:val="NumberedList"/>
      </w:pPr>
      <w:r w:rsidRPr="003169C9">
        <w:t>Expected Column – Displays the percentage of passing patients for the measure.</w:t>
      </w:r>
    </w:p>
    <w:p w14:paraId="26B00688" w14:textId="77777777" w:rsidR="00CF0ADD" w:rsidRPr="003169C9" w:rsidRDefault="00CF0ADD" w:rsidP="004C1823">
      <w:pPr>
        <w:pStyle w:val="NumberedList"/>
      </w:pPr>
      <w:r w:rsidRPr="003169C9">
        <w:t>Status Column – Displays the current status of the measure (New, Pass, Fail)</w:t>
      </w:r>
    </w:p>
    <w:p w14:paraId="49F75025" w14:textId="119CA3FD" w:rsidR="00CF0ADD" w:rsidRPr="003169C9" w:rsidRDefault="00CF0ADD" w:rsidP="004C1823">
      <w:pPr>
        <w:pStyle w:val="NumberedList"/>
      </w:pPr>
      <w:r w:rsidRPr="003169C9">
        <w:lastRenderedPageBreak/>
        <w:t>Test Patient Column – Displays the number of patients passing out of the total number of patients.</w:t>
      </w:r>
    </w:p>
    <w:p w14:paraId="2FCA72E2" w14:textId="77777777" w:rsidR="00CF0ADD" w:rsidRPr="003169C9" w:rsidRDefault="00CF0ADD" w:rsidP="004C1823">
      <w:pPr>
        <w:pStyle w:val="NumberedList"/>
      </w:pPr>
      <w:proofErr w:type="gramStart"/>
      <w:r w:rsidRPr="003169C9">
        <w:t>Add</w:t>
      </w:r>
      <w:proofErr w:type="gramEnd"/>
      <w:r w:rsidRPr="003169C9">
        <w:t xml:space="preserve"> Patient Button – Allows the user to start building a new patient for a measure.</w:t>
      </w:r>
    </w:p>
    <w:p w14:paraId="04A620F8" w14:textId="77777777" w:rsidR="00CF0ADD" w:rsidRPr="003169C9" w:rsidRDefault="00CF0ADD" w:rsidP="004C1823">
      <w:pPr>
        <w:pStyle w:val="NumberedList"/>
      </w:pPr>
      <w:r w:rsidRPr="003169C9">
        <w:t>Header – Allows the user to access account information, send a support email (Contact), and log out of the application.</w:t>
      </w:r>
    </w:p>
    <w:p w14:paraId="744B8DE7" w14:textId="77777777" w:rsidR="00CF0ADD" w:rsidRPr="003169C9" w:rsidRDefault="00CF0ADD" w:rsidP="004C1823">
      <w:pPr>
        <w:pStyle w:val="NumberedListLast"/>
      </w:pPr>
      <w:r w:rsidRPr="003169C9">
        <w:t>Measure Period Date – Displays the measurement period that is used for calculating measures.</w:t>
      </w:r>
    </w:p>
    <w:p w14:paraId="0AB2716B" w14:textId="77777777" w:rsidR="00FF3D53" w:rsidRPr="008752CF" w:rsidRDefault="00FF3D53" w:rsidP="00FF3D53">
      <w:pPr>
        <w:pStyle w:val="Figure"/>
      </w:pPr>
      <w:r w:rsidRPr="00D94CE4">
        <w:rPr>
          <w:noProof/>
          <w:sz w:val="22"/>
        </w:rPr>
        <w:drawing>
          <wp:inline distT="0" distB="0" distL="0" distR="0" wp14:anchorId="00AD15D4" wp14:editId="1D23E9FF">
            <wp:extent cx="5586984" cy="2889504"/>
            <wp:effectExtent l="19050" t="19050" r="13970" b="25400"/>
            <wp:docPr id="7" name="Picture 7" descr="Figure 5 presents the Measure Dashboard View in the Bonnie application as described in the text immediately preceding the figure." title="Figure 6: Measure Dashboar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private:var:folders:hw:l8kxxk_97cvccsd2p__plg8w3kd2bq:T:com.skitch.skitch:Bonnie-3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6984" cy="2889504"/>
                    </a:xfrm>
                    <a:prstGeom prst="rect">
                      <a:avLst/>
                    </a:prstGeom>
                    <a:noFill/>
                    <a:ln>
                      <a:solidFill>
                        <a:schemeClr val="tx1"/>
                      </a:solidFill>
                    </a:ln>
                  </pic:spPr>
                </pic:pic>
              </a:graphicData>
            </a:graphic>
          </wp:inline>
        </w:drawing>
      </w:r>
    </w:p>
    <w:p w14:paraId="7AB5C778" w14:textId="31B8D0AC" w:rsidR="00FF3D53" w:rsidRPr="008752CF" w:rsidRDefault="00FF3D53" w:rsidP="00FF3D53">
      <w:pPr>
        <w:pStyle w:val="FigureCaption"/>
      </w:pPr>
      <w:bookmarkStart w:id="32" w:name="_Toc385331597"/>
      <w:proofErr w:type="gramStart"/>
      <w:r w:rsidRPr="008752CF">
        <w:t>Figure 5.</w:t>
      </w:r>
      <w:proofErr w:type="gramEnd"/>
      <w:r w:rsidRPr="008752CF">
        <w:t xml:space="preserve"> Measure Dashboard</w:t>
      </w:r>
      <w:r w:rsidR="00292DF5" w:rsidRPr="008752CF">
        <w:t xml:space="preserve"> View</w:t>
      </w:r>
      <w:bookmarkEnd w:id="32"/>
    </w:p>
    <w:p w14:paraId="1655D221" w14:textId="77777777" w:rsidR="00FF3D53" w:rsidRPr="008752CF" w:rsidRDefault="00FF3D53" w:rsidP="00FF3D53">
      <w:pPr>
        <w:pStyle w:val="Heading2"/>
      </w:pPr>
      <w:bookmarkStart w:id="33" w:name="_Toc385331573"/>
      <w:r w:rsidRPr="008752CF">
        <w:t>Loading a New Measure</w:t>
      </w:r>
      <w:bookmarkEnd w:id="33"/>
    </w:p>
    <w:p w14:paraId="756AF89A" w14:textId="41DE8604" w:rsidR="00FF3D53" w:rsidRPr="003169C9" w:rsidRDefault="00FF3D53" w:rsidP="00EC0768">
      <w:r w:rsidRPr="003169C9">
        <w:t>When a user logs into the system for the first time</w:t>
      </w:r>
      <w:r w:rsidR="00D86792" w:rsidRPr="003169C9">
        <w:t>,</w:t>
      </w:r>
      <w:r w:rsidRPr="003169C9">
        <w:t xml:space="preserve"> there will be no measures associated with the account.  The </w:t>
      </w:r>
      <w:r w:rsidR="00D86792" w:rsidRPr="003169C9">
        <w:t xml:space="preserve">user’s </w:t>
      </w:r>
      <w:r w:rsidRPr="003169C9">
        <w:t xml:space="preserve">first step is to load a measure into the account </w:t>
      </w:r>
      <w:r w:rsidR="00D86792" w:rsidRPr="003169C9">
        <w:t>to</w:t>
      </w:r>
      <w:r w:rsidRPr="003169C9">
        <w:t xml:space="preserve"> begin testing the measure with the Bonnie application.</w:t>
      </w:r>
    </w:p>
    <w:p w14:paraId="23D02A20" w14:textId="77777777" w:rsidR="00FF3D53" w:rsidRPr="003169C9" w:rsidRDefault="00FF3D53" w:rsidP="00EC0768">
      <w:r w:rsidRPr="003169C9">
        <w:t>The steps for loading a new measure are:</w:t>
      </w:r>
    </w:p>
    <w:p w14:paraId="03ECE2F9" w14:textId="26B1ACE6" w:rsidR="00FF3D53" w:rsidRPr="003169C9" w:rsidRDefault="00FF3D53" w:rsidP="004C1823">
      <w:pPr>
        <w:pStyle w:val="NumberedList"/>
        <w:numPr>
          <w:ilvl w:val="0"/>
          <w:numId w:val="15"/>
        </w:numPr>
      </w:pPr>
      <w:r w:rsidRPr="003169C9">
        <w:t>Click the “</w:t>
      </w:r>
      <w:r w:rsidR="00C15CB9" w:rsidRPr="003169C9">
        <w:t>U</w:t>
      </w:r>
      <w:r w:rsidRPr="003169C9">
        <w:t>pload” button (</w:t>
      </w:r>
      <w:r w:rsidR="00881DE4" w:rsidRPr="003169C9">
        <w:t xml:space="preserve">item </w:t>
      </w:r>
      <w:r w:rsidRPr="003169C9">
        <w:t>#3) on the Measure Dashboard</w:t>
      </w:r>
      <w:r w:rsidR="00D86792" w:rsidRPr="003169C9">
        <w:t xml:space="preserve">, </w:t>
      </w:r>
      <w:r w:rsidR="0003660F" w:rsidRPr="003169C9">
        <w:t>which opens</w:t>
      </w:r>
      <w:r w:rsidRPr="003169C9">
        <w:t xml:space="preserve"> the “</w:t>
      </w:r>
      <w:r w:rsidR="00C15CB9" w:rsidRPr="003169C9">
        <w:t>New M</w:t>
      </w:r>
      <w:r w:rsidRPr="003169C9">
        <w:t xml:space="preserve">easure </w:t>
      </w:r>
      <w:r w:rsidR="00C15CB9" w:rsidRPr="003169C9">
        <w:t>D</w:t>
      </w:r>
      <w:r w:rsidRPr="003169C9">
        <w:t>ialog</w:t>
      </w:r>
      <w:r w:rsidR="00D86792" w:rsidRPr="003169C9">
        <w:t>.</w:t>
      </w:r>
    </w:p>
    <w:p w14:paraId="31CC19AA" w14:textId="16275603" w:rsidR="00FF3D53" w:rsidRPr="003169C9" w:rsidRDefault="00FF3D53" w:rsidP="004C1823">
      <w:pPr>
        <w:pStyle w:val="NumberedList"/>
        <w:numPr>
          <w:ilvl w:val="0"/>
          <w:numId w:val="15"/>
        </w:numPr>
      </w:pPr>
      <w:r w:rsidRPr="003169C9">
        <w:t xml:space="preserve">On the </w:t>
      </w:r>
      <w:r w:rsidR="00C15CB9" w:rsidRPr="003169C9">
        <w:t>N</w:t>
      </w:r>
      <w:r w:rsidRPr="003169C9">
        <w:t xml:space="preserve">ew </w:t>
      </w:r>
      <w:r w:rsidR="00C15CB9" w:rsidRPr="003169C9">
        <w:t>M</w:t>
      </w:r>
      <w:r w:rsidRPr="003169C9">
        <w:t xml:space="preserve">easure </w:t>
      </w:r>
      <w:r w:rsidR="00C15CB9" w:rsidRPr="003169C9">
        <w:t>D</w:t>
      </w:r>
      <w:r w:rsidRPr="003169C9">
        <w:t>ialog (Figure 6)</w:t>
      </w:r>
    </w:p>
    <w:p w14:paraId="7E0152DD" w14:textId="74836FE8" w:rsidR="00FF3D53" w:rsidRPr="004C1823" w:rsidRDefault="00FF3D53" w:rsidP="004C1823">
      <w:pPr>
        <w:pStyle w:val="NumberedList2bulleted"/>
      </w:pPr>
      <w:r w:rsidRPr="004C1823">
        <w:t>Choose a MAT export zip file</w:t>
      </w:r>
    </w:p>
    <w:p w14:paraId="13D4ECC3" w14:textId="7E5504AB" w:rsidR="00FF3D53" w:rsidRPr="004C1823" w:rsidRDefault="00FF3D53" w:rsidP="004C1823">
      <w:pPr>
        <w:pStyle w:val="NumberedList2bulleted"/>
        <w:rPr>
          <w:sz w:val="22"/>
        </w:rPr>
      </w:pPr>
      <w:r w:rsidRPr="004C1823">
        <w:rPr>
          <w:sz w:val="22"/>
        </w:rPr>
        <w:t xml:space="preserve">Specify if the measure is eligible professional </w:t>
      </w:r>
      <w:r w:rsidR="00D86792" w:rsidRPr="004C1823">
        <w:rPr>
          <w:sz w:val="22"/>
        </w:rPr>
        <w:t xml:space="preserve">(EP) </w:t>
      </w:r>
      <w:r w:rsidRPr="004C1823">
        <w:rPr>
          <w:sz w:val="22"/>
        </w:rPr>
        <w:t>or eligible hospital</w:t>
      </w:r>
      <w:r w:rsidR="00D86792" w:rsidRPr="004C1823">
        <w:rPr>
          <w:sz w:val="22"/>
        </w:rPr>
        <w:t xml:space="preserve"> (EH)</w:t>
      </w:r>
    </w:p>
    <w:p w14:paraId="6A8BADB5" w14:textId="249585E7" w:rsidR="00FF3D53" w:rsidRPr="004C1823" w:rsidRDefault="00FF3D53" w:rsidP="004C1823">
      <w:pPr>
        <w:pStyle w:val="NumberedList2bulleted"/>
        <w:rPr>
          <w:sz w:val="22"/>
        </w:rPr>
      </w:pPr>
      <w:r w:rsidRPr="004C1823">
        <w:rPr>
          <w:sz w:val="22"/>
        </w:rPr>
        <w:t xml:space="preserve">Specify if the measure is Patient based or Episode of </w:t>
      </w:r>
      <w:r w:rsidR="00D86792" w:rsidRPr="004C1823">
        <w:rPr>
          <w:sz w:val="22"/>
        </w:rPr>
        <w:t>C</w:t>
      </w:r>
      <w:r w:rsidRPr="004C1823">
        <w:rPr>
          <w:sz w:val="22"/>
        </w:rPr>
        <w:t>are</w:t>
      </w:r>
    </w:p>
    <w:p w14:paraId="0B93F3CA" w14:textId="77777777" w:rsidR="00FF3D53" w:rsidRPr="004C1823" w:rsidRDefault="00FF3D53" w:rsidP="004C1823">
      <w:pPr>
        <w:pStyle w:val="NumberedList2bulleted"/>
        <w:rPr>
          <w:sz w:val="22"/>
        </w:rPr>
      </w:pPr>
      <w:r w:rsidRPr="004C1823">
        <w:rPr>
          <w:sz w:val="22"/>
        </w:rPr>
        <w:t>Click the “Load” button</w:t>
      </w:r>
    </w:p>
    <w:p w14:paraId="7AA05BC7" w14:textId="2E824C48" w:rsidR="00FF3D53" w:rsidRPr="003169C9" w:rsidRDefault="00C15CB9" w:rsidP="00EC0768">
      <w:r w:rsidRPr="003169C9">
        <w:t>The action of c</w:t>
      </w:r>
      <w:r w:rsidR="00FF3D53" w:rsidRPr="003169C9">
        <w:t xml:space="preserve">licking the </w:t>
      </w:r>
      <w:r w:rsidRPr="003169C9">
        <w:t>“L</w:t>
      </w:r>
      <w:r w:rsidR="00FF3D53" w:rsidRPr="003169C9">
        <w:t>oad</w:t>
      </w:r>
      <w:r w:rsidRPr="003169C9">
        <w:t>”</w:t>
      </w:r>
      <w:r w:rsidR="00FF3D53" w:rsidRPr="003169C9">
        <w:t xml:space="preserve"> button in the </w:t>
      </w:r>
      <w:r w:rsidR="00881DE4" w:rsidRPr="003169C9">
        <w:t>N</w:t>
      </w:r>
      <w:r w:rsidR="00FF3D53" w:rsidRPr="003169C9">
        <w:t xml:space="preserve">ew </w:t>
      </w:r>
      <w:r w:rsidR="00881DE4" w:rsidRPr="003169C9">
        <w:t>M</w:t>
      </w:r>
      <w:r w:rsidR="00FF3D53" w:rsidRPr="003169C9">
        <w:t xml:space="preserve">easure </w:t>
      </w:r>
      <w:r w:rsidR="00881DE4" w:rsidRPr="003169C9">
        <w:t>D</w:t>
      </w:r>
      <w:r w:rsidR="00FF3D53" w:rsidRPr="003169C9">
        <w:t xml:space="preserve">ialog uploads the measure to the application for processing.  If the measure loaded is episode of care or has multiple populations, the user is presented with the </w:t>
      </w:r>
      <w:r w:rsidR="00881DE4" w:rsidRPr="003169C9">
        <w:t>F</w:t>
      </w:r>
      <w:r w:rsidR="00FF3D53" w:rsidRPr="003169C9">
        <w:t xml:space="preserve">inalize </w:t>
      </w:r>
      <w:r w:rsidR="00881DE4" w:rsidRPr="003169C9">
        <w:t>M</w:t>
      </w:r>
      <w:r w:rsidR="00FF3D53" w:rsidRPr="003169C9">
        <w:t xml:space="preserve">easure </w:t>
      </w:r>
      <w:r w:rsidR="00881DE4" w:rsidRPr="003169C9">
        <w:t>D</w:t>
      </w:r>
      <w:r w:rsidR="00FF3D53" w:rsidRPr="003169C9">
        <w:t>ialog (Figure 7).  Th</w:t>
      </w:r>
      <w:r w:rsidR="00881DE4" w:rsidRPr="003169C9">
        <w:t xml:space="preserve">is </w:t>
      </w:r>
      <w:r w:rsidR="00FF3D53" w:rsidRPr="003169C9">
        <w:t>dialog allows the user to specify the episode(s) of care for the measure and to provide titles for sub populations. Once the finalize measure fields have been filled out, the user clicks the “</w:t>
      </w:r>
      <w:r w:rsidRPr="003169C9">
        <w:t>D</w:t>
      </w:r>
      <w:r w:rsidR="00FF3D53" w:rsidRPr="003169C9">
        <w:t xml:space="preserve">one” button to finish loading the measure.  Once measure </w:t>
      </w:r>
      <w:r w:rsidR="00FF3D53" w:rsidRPr="003169C9">
        <w:lastRenderedPageBreak/>
        <w:t xml:space="preserve">loading is complete, the user is taken to the </w:t>
      </w:r>
      <w:r w:rsidR="003E4A37" w:rsidRPr="003169C9">
        <w:t>M</w:t>
      </w:r>
      <w:r w:rsidR="00FF3D53" w:rsidRPr="003169C9">
        <w:t xml:space="preserve">easure </w:t>
      </w:r>
      <w:r w:rsidR="003E4A37" w:rsidRPr="003169C9">
        <w:t>D</w:t>
      </w:r>
      <w:r w:rsidR="00FF3D53" w:rsidRPr="003169C9">
        <w:t xml:space="preserve">ashboard (Figure 5) with the new measure available. If </w:t>
      </w:r>
      <w:r w:rsidR="00D86792" w:rsidRPr="003169C9">
        <w:t>the</w:t>
      </w:r>
      <w:r w:rsidR="00FF3D53" w:rsidRPr="003169C9">
        <w:t xml:space="preserve"> measure is not episode of care or does not have sub populations, then the user will not be presented with the </w:t>
      </w:r>
      <w:r w:rsidR="003E4A37" w:rsidRPr="003169C9">
        <w:t>F</w:t>
      </w:r>
      <w:r w:rsidR="00FF3D53" w:rsidRPr="003169C9">
        <w:t xml:space="preserve">inalize </w:t>
      </w:r>
      <w:r w:rsidR="003E4A37" w:rsidRPr="003169C9">
        <w:t>Measure D</w:t>
      </w:r>
      <w:r w:rsidR="00FF3D53" w:rsidRPr="003169C9">
        <w:t xml:space="preserve">ialog </w:t>
      </w:r>
      <w:r w:rsidR="00D86792" w:rsidRPr="003169C9">
        <w:t>because</w:t>
      </w:r>
      <w:r w:rsidR="00FF3D53" w:rsidRPr="003169C9">
        <w:t xml:space="preserve"> no additional information is required to load the measure.</w:t>
      </w:r>
    </w:p>
    <w:p w14:paraId="74EDE264" w14:textId="77777777" w:rsidR="00FF3D53" w:rsidRPr="008752CF" w:rsidRDefault="00FF3D53" w:rsidP="00FF3D53">
      <w:pPr>
        <w:pStyle w:val="Figure"/>
      </w:pPr>
      <w:r w:rsidRPr="00D94CE4">
        <w:rPr>
          <w:noProof/>
        </w:rPr>
        <w:drawing>
          <wp:inline distT="0" distB="0" distL="0" distR="0" wp14:anchorId="0FC5A537" wp14:editId="7C74D61B">
            <wp:extent cx="4722126" cy="2784143"/>
            <wp:effectExtent l="19050" t="19050" r="21590" b="16510"/>
            <wp:docPr id="9" name="Picture 9" descr="Figure 6 shows the New Measure Dialog in the Bonnie application as described in the text immediately preceding the figure." title="Figure 6: New Measur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private:var:folders:hw:l8kxxk_97cvccsd2p__plg8w3kd2bq:T:com.skitch.skitch:Bonnie-3.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1" b="-3280"/>
                    <a:stretch/>
                  </pic:blipFill>
                  <pic:spPr bwMode="auto">
                    <a:xfrm>
                      <a:off x="0" y="0"/>
                      <a:ext cx="4709160" cy="277649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C87E746" w14:textId="7C7CDA93" w:rsidR="00FF3D53" w:rsidRPr="008752CF" w:rsidRDefault="00FF3D53" w:rsidP="00FF3D53">
      <w:pPr>
        <w:pStyle w:val="FigureCaption"/>
      </w:pPr>
      <w:bookmarkStart w:id="34" w:name="_Toc385331598"/>
      <w:proofErr w:type="gramStart"/>
      <w:r w:rsidRPr="008752CF">
        <w:t>Figure 6.</w:t>
      </w:r>
      <w:proofErr w:type="gramEnd"/>
      <w:r w:rsidRPr="008752CF">
        <w:t xml:space="preserve"> New Measure Dialog</w:t>
      </w:r>
      <w:bookmarkEnd w:id="34"/>
    </w:p>
    <w:p w14:paraId="64C052E7" w14:textId="77777777" w:rsidR="00FF3D53" w:rsidRPr="008752CF" w:rsidRDefault="00FF3D53" w:rsidP="00FF3D53">
      <w:pPr>
        <w:pStyle w:val="Figure"/>
      </w:pPr>
      <w:r w:rsidRPr="00D94CE4">
        <w:rPr>
          <w:noProof/>
        </w:rPr>
        <w:drawing>
          <wp:inline distT="0" distB="0" distL="0" distR="0" wp14:anchorId="78F63C47" wp14:editId="37FC59BB">
            <wp:extent cx="4910328" cy="2441448"/>
            <wp:effectExtent l="19050" t="19050" r="24130" b="16510"/>
            <wp:docPr id="20" name="Picture 20" descr="Figure 7 shows the Finalize Measure Dialog in the Bonnie application as described in the text immediately preceding the figure." title="Figure 7: Finalize Measur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private:var:folders:hw:l8kxxk_97cvccsd2p__plg8w3kd2bq:T:com.skitch.skitch:Bonnie-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0328" cy="2441448"/>
                    </a:xfrm>
                    <a:prstGeom prst="rect">
                      <a:avLst/>
                    </a:prstGeom>
                    <a:noFill/>
                    <a:ln>
                      <a:solidFill>
                        <a:schemeClr val="tx1"/>
                      </a:solidFill>
                    </a:ln>
                  </pic:spPr>
                </pic:pic>
              </a:graphicData>
            </a:graphic>
          </wp:inline>
        </w:drawing>
      </w:r>
    </w:p>
    <w:p w14:paraId="41394607" w14:textId="0C565449" w:rsidR="00FF3D53" w:rsidRPr="008752CF" w:rsidRDefault="00FF3D53" w:rsidP="00FF3D53">
      <w:pPr>
        <w:pStyle w:val="FigureCaption"/>
      </w:pPr>
      <w:bookmarkStart w:id="35" w:name="_Toc385331599"/>
      <w:proofErr w:type="gramStart"/>
      <w:r w:rsidRPr="008752CF">
        <w:t>Figure 7.</w:t>
      </w:r>
      <w:proofErr w:type="gramEnd"/>
      <w:r w:rsidRPr="008752CF">
        <w:t xml:space="preserve"> Finalize Measure Dialog</w:t>
      </w:r>
      <w:bookmarkEnd w:id="35"/>
    </w:p>
    <w:p w14:paraId="4D4059C7" w14:textId="77777777" w:rsidR="00FF3D53" w:rsidRPr="008752CF" w:rsidRDefault="00FF3D53" w:rsidP="00FF3D53">
      <w:pPr>
        <w:pStyle w:val="Heading2"/>
      </w:pPr>
      <w:bookmarkStart w:id="36" w:name="_Toc385331574"/>
      <w:r w:rsidRPr="008752CF">
        <w:t>Updating a Measure</w:t>
      </w:r>
      <w:bookmarkEnd w:id="36"/>
    </w:p>
    <w:p w14:paraId="38C0FBF6" w14:textId="3259D3D0" w:rsidR="00FF3D53" w:rsidRPr="003169C9" w:rsidRDefault="00FF3D53" w:rsidP="00EC0768">
      <w:r w:rsidRPr="003169C9">
        <w:t>Once the measure has been loaded, the testing process may identify issues with the measure.  When issues are identified with a measure</w:t>
      </w:r>
      <w:r w:rsidR="00342A7C" w:rsidRPr="003169C9">
        <w:t>,</w:t>
      </w:r>
      <w:r w:rsidRPr="003169C9">
        <w:t xml:space="preserve"> the logic must be updated in the MAT to resolve these issues. Alternatively, the measure could be updated in the MAT as part of an annual update.  Once a measure has been updated in the MAT, </w:t>
      </w:r>
      <w:r w:rsidR="00342A7C" w:rsidRPr="003169C9">
        <w:t xml:space="preserve">it may be necessary to update </w:t>
      </w:r>
      <w:r w:rsidRPr="003169C9">
        <w:t xml:space="preserve">that measure in Bonnie for testing.  </w:t>
      </w:r>
      <w:r w:rsidR="00342A7C" w:rsidRPr="003169C9">
        <w:t>To update a measure, follow these steps:</w:t>
      </w:r>
    </w:p>
    <w:p w14:paraId="5E8EEFF2" w14:textId="5A398CBF" w:rsidR="00FF3D53" w:rsidRPr="003169C9" w:rsidRDefault="00FF3D53" w:rsidP="004C1823">
      <w:pPr>
        <w:pStyle w:val="NumberedList"/>
        <w:numPr>
          <w:ilvl w:val="0"/>
          <w:numId w:val="16"/>
        </w:numPr>
      </w:pPr>
      <w:r w:rsidRPr="003169C9">
        <w:lastRenderedPageBreak/>
        <w:t>Click the “</w:t>
      </w:r>
      <w:r w:rsidR="0005482D" w:rsidRPr="003169C9">
        <w:t>U</w:t>
      </w:r>
      <w:r w:rsidRPr="003169C9">
        <w:t xml:space="preserve">pdate” button (#4) on the measure dashboard, </w:t>
      </w:r>
      <w:r w:rsidR="00342A7C" w:rsidRPr="003169C9">
        <w:t xml:space="preserve">which </w:t>
      </w:r>
      <w:r w:rsidRPr="003169C9">
        <w:t>displays the “</w:t>
      </w:r>
      <w:r w:rsidR="0005482D" w:rsidRPr="003169C9">
        <w:t>U</w:t>
      </w:r>
      <w:r w:rsidRPr="003169C9">
        <w:t xml:space="preserve">pdate </w:t>
      </w:r>
      <w:r w:rsidR="0005482D" w:rsidRPr="003169C9">
        <w:t>M</w:t>
      </w:r>
      <w:r w:rsidRPr="003169C9">
        <w:t>easure</w:t>
      </w:r>
      <w:r w:rsidR="0005482D" w:rsidRPr="003169C9">
        <w:t>”</w:t>
      </w:r>
      <w:r w:rsidRPr="003169C9">
        <w:t xml:space="preserve"> dialog (Figure 8).</w:t>
      </w:r>
    </w:p>
    <w:p w14:paraId="2C98001D" w14:textId="77777777" w:rsidR="00FF3D53" w:rsidRPr="003169C9" w:rsidRDefault="00FF3D53" w:rsidP="004C1823">
      <w:pPr>
        <w:pStyle w:val="NumberedList"/>
        <w:numPr>
          <w:ilvl w:val="0"/>
          <w:numId w:val="16"/>
        </w:numPr>
      </w:pPr>
      <w:r w:rsidRPr="003169C9">
        <w:t>Select a new MAT export zip with the updated measure definition.</w:t>
      </w:r>
    </w:p>
    <w:p w14:paraId="5E493346" w14:textId="77777777" w:rsidR="00FF3D53" w:rsidRPr="003169C9" w:rsidRDefault="00FF3D53" w:rsidP="004C1823">
      <w:pPr>
        <w:pStyle w:val="NumberedList"/>
        <w:numPr>
          <w:ilvl w:val="0"/>
          <w:numId w:val="16"/>
        </w:numPr>
      </w:pPr>
      <w:r w:rsidRPr="003169C9">
        <w:t>Update the episode of care if it has changed.</w:t>
      </w:r>
    </w:p>
    <w:p w14:paraId="3940DCFF" w14:textId="6CD94EEE" w:rsidR="00FF3D53" w:rsidRPr="003169C9" w:rsidRDefault="00FF3D53" w:rsidP="004C1823">
      <w:pPr>
        <w:pStyle w:val="NumberedListLast"/>
      </w:pPr>
      <w:r w:rsidRPr="003169C9">
        <w:t>Click the “</w:t>
      </w:r>
      <w:r w:rsidR="00C15CB9" w:rsidRPr="003169C9">
        <w:t>L</w:t>
      </w:r>
      <w:r w:rsidRPr="003169C9">
        <w:t>oad” button to load the new version of the measure.</w:t>
      </w:r>
    </w:p>
    <w:p w14:paraId="086AF0F1" w14:textId="77777777" w:rsidR="00FF3D53" w:rsidRPr="008752CF" w:rsidRDefault="00FF3D53" w:rsidP="00FF3D53">
      <w:pPr>
        <w:pStyle w:val="Figure"/>
      </w:pPr>
      <w:r w:rsidRPr="00D94CE4">
        <w:rPr>
          <w:noProof/>
        </w:rPr>
        <w:drawing>
          <wp:inline distT="0" distB="0" distL="0" distR="0" wp14:anchorId="78DDB679" wp14:editId="14EDCB33">
            <wp:extent cx="4754880" cy="3063240"/>
            <wp:effectExtent l="19050" t="19050" r="26670" b="22860"/>
            <wp:docPr id="8" name="Picture 8" descr="Figure 8 shows the Updating Measure Dialog in the Bonnie application as described in the text immediately preceding the figure." title="Figure 8: Updating Measur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private:var:folders:hw:l8kxxk_97cvccsd2p__plg8w3kd2bq:T:com.skitch.skitch:Bonni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4880" cy="3063240"/>
                    </a:xfrm>
                    <a:prstGeom prst="rect">
                      <a:avLst/>
                    </a:prstGeom>
                    <a:noFill/>
                    <a:ln>
                      <a:solidFill>
                        <a:schemeClr val="tx1"/>
                      </a:solidFill>
                    </a:ln>
                  </pic:spPr>
                </pic:pic>
              </a:graphicData>
            </a:graphic>
          </wp:inline>
        </w:drawing>
      </w:r>
    </w:p>
    <w:p w14:paraId="09A9F9E9" w14:textId="77777777" w:rsidR="00FF3D53" w:rsidRPr="008752CF" w:rsidRDefault="00FF3D53" w:rsidP="00FF3D53">
      <w:pPr>
        <w:pStyle w:val="FigureCaption"/>
      </w:pPr>
      <w:bookmarkStart w:id="37" w:name="_Toc385331600"/>
      <w:proofErr w:type="gramStart"/>
      <w:r w:rsidRPr="008752CF">
        <w:t>Figure 8.</w:t>
      </w:r>
      <w:proofErr w:type="gramEnd"/>
      <w:r w:rsidRPr="008752CF">
        <w:t xml:space="preserve"> Updating Measure Dialog</w:t>
      </w:r>
      <w:bookmarkEnd w:id="37"/>
    </w:p>
    <w:p w14:paraId="58E52780" w14:textId="501FD6E6" w:rsidR="00FF3D53" w:rsidRPr="008752CF" w:rsidRDefault="00FF3D53" w:rsidP="00FF3D53">
      <w:pPr>
        <w:pStyle w:val="Heading2"/>
      </w:pPr>
      <w:bookmarkStart w:id="38" w:name="_Toc385331575"/>
      <w:r w:rsidRPr="008752CF">
        <w:t>Creating Synthetic Test Records</w:t>
      </w:r>
      <w:bookmarkEnd w:id="38"/>
    </w:p>
    <w:p w14:paraId="6A293AC1" w14:textId="78931B72" w:rsidR="00FF3D53" w:rsidRPr="008752CF" w:rsidRDefault="00FF3D53" w:rsidP="00EC0768">
      <w:r w:rsidRPr="003169C9">
        <w:t xml:space="preserve">Once </w:t>
      </w:r>
      <w:r w:rsidR="008752CF" w:rsidRPr="008752CF">
        <w:t>a set of measures has</w:t>
      </w:r>
      <w:r w:rsidRPr="003169C9">
        <w:t xml:space="preserve"> been loaded into the Bonnie application, user</w:t>
      </w:r>
      <w:r w:rsidR="00DE0A26" w:rsidRPr="003169C9">
        <w:t>s</w:t>
      </w:r>
      <w:r w:rsidRPr="003169C9">
        <w:t xml:space="preserve"> can start building test patients for the measures.  </w:t>
      </w:r>
      <w:r w:rsidR="00DE0A26" w:rsidRPr="003169C9">
        <w:t xml:space="preserve">To </w:t>
      </w:r>
      <w:r w:rsidRPr="003169C9">
        <w:t>build a test patient from the measure dashboard (Figure 5)</w:t>
      </w:r>
      <w:r w:rsidR="00DE0A26" w:rsidRPr="003169C9">
        <w:t xml:space="preserve">, the user </w:t>
      </w:r>
      <w:r w:rsidRPr="003169C9">
        <w:t>click</w:t>
      </w:r>
      <w:r w:rsidR="00DE0A26" w:rsidRPr="003169C9">
        <w:t>s</w:t>
      </w:r>
      <w:r w:rsidRPr="003169C9">
        <w:t xml:space="preserve"> </w:t>
      </w:r>
      <w:r w:rsidR="00DE0A26" w:rsidRPr="003169C9">
        <w:t xml:space="preserve">on </w:t>
      </w:r>
      <w:r w:rsidRPr="003169C9">
        <w:t>the “</w:t>
      </w:r>
      <w:r w:rsidR="0005482D" w:rsidRPr="003169C9">
        <w:t>A</w:t>
      </w:r>
      <w:r w:rsidRPr="003169C9">
        <w:t xml:space="preserve">dd </w:t>
      </w:r>
      <w:r w:rsidR="0005482D" w:rsidRPr="003169C9">
        <w:t>P</w:t>
      </w:r>
      <w:r w:rsidRPr="003169C9">
        <w:t>atient” button (</w:t>
      </w:r>
      <w:r w:rsidR="00881DE4" w:rsidRPr="003169C9">
        <w:t xml:space="preserve">item </w:t>
      </w:r>
      <w:r w:rsidRPr="003169C9">
        <w:t>#8</w:t>
      </w:r>
      <w:r w:rsidR="00DE0A26" w:rsidRPr="003169C9">
        <w:t xml:space="preserve"> in Figure 5</w:t>
      </w:r>
      <w:r w:rsidRPr="003169C9">
        <w:t xml:space="preserve">).  </w:t>
      </w:r>
      <w:r w:rsidR="00DE0A26" w:rsidRPr="003169C9">
        <w:t xml:space="preserve">This action </w:t>
      </w:r>
      <w:r w:rsidRPr="003169C9">
        <w:t>opens the patient builder (</w:t>
      </w:r>
      <w:r w:rsidR="00DE0A26" w:rsidRPr="003169C9">
        <w:t xml:space="preserve">see </w:t>
      </w:r>
      <w:r w:rsidRPr="003169C9">
        <w:t xml:space="preserve">Figure 13).  </w:t>
      </w:r>
      <w:r w:rsidR="00DE0A26" w:rsidRPr="003169C9">
        <w:t xml:space="preserve">For more information, go to Section 5, </w:t>
      </w:r>
      <w:r w:rsidR="00DE0A26" w:rsidRPr="003169C9">
        <w:rPr>
          <w:i/>
        </w:rPr>
        <w:t>Building a Patient Test Record</w:t>
      </w:r>
      <w:r w:rsidRPr="003169C9">
        <w:t>.</w:t>
      </w:r>
    </w:p>
    <w:p w14:paraId="4ABFF579" w14:textId="77777777" w:rsidR="00FF3D53" w:rsidRPr="008752CF" w:rsidRDefault="00FF3D53" w:rsidP="00FF3D53">
      <w:pPr>
        <w:pStyle w:val="Heading2"/>
      </w:pPr>
      <w:bookmarkStart w:id="39" w:name="_Toc385331576"/>
      <w:r w:rsidRPr="008752CF">
        <w:t>Calculation Results</w:t>
      </w:r>
      <w:bookmarkEnd w:id="39"/>
    </w:p>
    <w:p w14:paraId="444F3860" w14:textId="0E223853" w:rsidR="00FF3D53" w:rsidRPr="003169C9" w:rsidRDefault="00FF3D53" w:rsidP="00EC0768">
      <w:r w:rsidRPr="003169C9">
        <w:t xml:space="preserve">After </w:t>
      </w:r>
      <w:r w:rsidR="00DE0A26" w:rsidRPr="003169C9">
        <w:t xml:space="preserve">the user creates </w:t>
      </w:r>
      <w:r w:rsidRPr="003169C9">
        <w:t xml:space="preserve">synthetic test patients for measures, the </w:t>
      </w:r>
      <w:r w:rsidR="00881DE4" w:rsidRPr="003169C9">
        <w:t>M</w:t>
      </w:r>
      <w:r w:rsidR="00DE0A26" w:rsidRPr="003169C9">
        <w:t xml:space="preserve">easure </w:t>
      </w:r>
      <w:r w:rsidR="00881DE4" w:rsidRPr="003169C9">
        <w:t>D</w:t>
      </w:r>
      <w:r w:rsidR="00DE0A26" w:rsidRPr="003169C9">
        <w:t xml:space="preserve">ashboard will display summary </w:t>
      </w:r>
      <w:r w:rsidRPr="003169C9">
        <w:t xml:space="preserve">calculation results </w:t>
      </w:r>
      <w:r w:rsidR="00CF0ADD" w:rsidRPr="003169C9">
        <w:t xml:space="preserve">of the patients associated with each measure loaded by the user </w:t>
      </w:r>
      <w:r w:rsidRPr="003169C9">
        <w:t xml:space="preserve">(Figure 5).  </w:t>
      </w:r>
      <w:r w:rsidR="00DE0A26" w:rsidRPr="003169C9">
        <w:t xml:space="preserve">As shown in Figure 5, </w:t>
      </w:r>
      <w:r w:rsidRPr="003169C9">
        <w:t xml:space="preserve">UI elements </w:t>
      </w:r>
      <w:r w:rsidR="00881DE4" w:rsidRPr="003169C9">
        <w:t xml:space="preserve">items </w:t>
      </w:r>
      <w:r w:rsidRPr="003169C9">
        <w:t xml:space="preserve">#5, #6, and #7 on the </w:t>
      </w:r>
      <w:r w:rsidR="00881DE4" w:rsidRPr="003169C9">
        <w:t>M</w:t>
      </w:r>
      <w:r w:rsidRPr="003169C9">
        <w:t xml:space="preserve">easure </w:t>
      </w:r>
      <w:r w:rsidR="00881DE4" w:rsidRPr="003169C9">
        <w:t>D</w:t>
      </w:r>
      <w:r w:rsidRPr="003169C9">
        <w:t xml:space="preserve">ashboard provide the summary results for each measure.  </w:t>
      </w:r>
      <w:r w:rsidR="00DE0A26" w:rsidRPr="003169C9">
        <w:t>In t</w:t>
      </w:r>
      <w:r w:rsidRPr="003169C9">
        <w:t>he “expected” column (</w:t>
      </w:r>
      <w:r w:rsidR="00881DE4" w:rsidRPr="003169C9">
        <w:t xml:space="preserve">item </w:t>
      </w:r>
      <w:r w:rsidRPr="003169C9">
        <w:t>#5)</w:t>
      </w:r>
      <w:r w:rsidR="00DE0A26" w:rsidRPr="003169C9">
        <w:t>, the UI</w:t>
      </w:r>
      <w:r w:rsidRPr="003169C9">
        <w:t xml:space="preserve"> displays the percentage of patients associated with the measure whose calculated values meet the expectations set for the patient.  The “</w:t>
      </w:r>
      <w:r w:rsidR="0005482D" w:rsidRPr="003169C9">
        <w:t>S</w:t>
      </w:r>
      <w:r w:rsidRPr="003169C9">
        <w:t>tatus” column (</w:t>
      </w:r>
      <w:r w:rsidR="00881DE4" w:rsidRPr="003169C9">
        <w:t xml:space="preserve">item </w:t>
      </w:r>
      <w:r w:rsidRPr="003169C9">
        <w:t xml:space="preserve">#6) indicates </w:t>
      </w:r>
      <w:r w:rsidR="00DE0A26" w:rsidRPr="003169C9">
        <w:t xml:space="preserve">the current state of </w:t>
      </w:r>
      <w:r w:rsidRPr="003169C9">
        <w:t>the measure</w:t>
      </w:r>
      <w:r w:rsidR="00DE0A26" w:rsidRPr="003169C9">
        <w:t xml:space="preserve">—whether it is </w:t>
      </w:r>
      <w:r w:rsidRPr="003169C9">
        <w:t xml:space="preserve">passing, failing, or new.  A measure is in the passing state if all associated patients are meeting expectations.  If one or more patients </w:t>
      </w:r>
      <w:r w:rsidR="00DE0A26" w:rsidRPr="003169C9">
        <w:t>are</w:t>
      </w:r>
      <w:r w:rsidRPr="003169C9">
        <w:t xml:space="preserve"> not meeting expectations, then the measure is in a failing state.  </w:t>
      </w:r>
      <w:r w:rsidR="00DE0A26" w:rsidRPr="003169C9">
        <w:t xml:space="preserve">Any measure that does not have </w:t>
      </w:r>
      <w:r w:rsidRPr="003169C9">
        <w:t xml:space="preserve">patients associated with </w:t>
      </w:r>
      <w:r w:rsidR="00DE0A26" w:rsidRPr="003169C9">
        <w:t xml:space="preserve">it is </w:t>
      </w:r>
      <w:r w:rsidRPr="003169C9">
        <w:t xml:space="preserve">in the new state.  Finally, the “Test Patients” column (#7) displays the number of passing patients over the total number of patients as a fraction.  </w:t>
      </w:r>
      <w:r w:rsidR="00CF0ADD" w:rsidRPr="003169C9">
        <w:t>The measure view, as represented in Figure 9 in Section 4, shows m</w:t>
      </w:r>
      <w:r w:rsidRPr="003169C9">
        <w:t>ore detailed results for a measure.</w:t>
      </w:r>
    </w:p>
    <w:p w14:paraId="2E328342" w14:textId="77777777" w:rsidR="00FF3D53" w:rsidRPr="008752CF" w:rsidRDefault="00FF3D53" w:rsidP="00831161">
      <w:pPr>
        <w:pStyle w:val="Heading1"/>
        <w:spacing w:before="360"/>
      </w:pPr>
      <w:bookmarkStart w:id="40" w:name="_Toc385331577"/>
      <w:r w:rsidRPr="008752CF">
        <w:lastRenderedPageBreak/>
        <w:t>Measure Results View</w:t>
      </w:r>
      <w:bookmarkEnd w:id="40"/>
    </w:p>
    <w:p w14:paraId="62E24049" w14:textId="77777777" w:rsidR="00FF3D53" w:rsidRPr="008752CF" w:rsidRDefault="00FF3D53" w:rsidP="00FF3D53">
      <w:pPr>
        <w:pStyle w:val="Heading2"/>
      </w:pPr>
      <w:bookmarkStart w:id="41" w:name="_Toc385331578"/>
      <w:r w:rsidRPr="008752CF">
        <w:t>Overview</w:t>
      </w:r>
      <w:bookmarkEnd w:id="41"/>
    </w:p>
    <w:p w14:paraId="7568C83A" w14:textId="2E509989" w:rsidR="00CF0ADD" w:rsidRPr="003169C9" w:rsidRDefault="00CF0ADD" w:rsidP="00EC0768">
      <w:r w:rsidRPr="003169C9">
        <w:t>As shown in Figure 9, t</w:t>
      </w:r>
      <w:r w:rsidR="00FF3D53" w:rsidRPr="003169C9">
        <w:t xml:space="preserve">he Measure View page displays the detailed information, associated patients, and calculation results for a single measure.  </w:t>
      </w:r>
      <w:r w:rsidRPr="003169C9">
        <w:t xml:space="preserve">The Measure View </w:t>
      </w:r>
      <w:r w:rsidR="008752CF">
        <w:t xml:space="preserve">allows </w:t>
      </w:r>
      <w:r w:rsidRPr="003169C9">
        <w:t>the user to add new patients to a measure, update a measure, and delete a measure. To access the</w:t>
      </w:r>
      <w:r w:rsidR="00FF3D53" w:rsidRPr="003169C9">
        <w:t xml:space="preserve"> </w:t>
      </w:r>
      <w:r w:rsidR="00881DE4" w:rsidRPr="003169C9">
        <w:t>M</w:t>
      </w:r>
      <w:r w:rsidR="00FF3D53" w:rsidRPr="003169C9">
        <w:t xml:space="preserve">easure </w:t>
      </w:r>
      <w:r w:rsidR="00881DE4" w:rsidRPr="003169C9">
        <w:t>V</w:t>
      </w:r>
      <w:r w:rsidR="00FF3D53" w:rsidRPr="003169C9">
        <w:t>iew</w:t>
      </w:r>
      <w:r w:rsidRPr="003169C9">
        <w:t xml:space="preserve">, the user clicks </w:t>
      </w:r>
      <w:r w:rsidR="00FF3D53" w:rsidRPr="003169C9">
        <w:t xml:space="preserve">on the </w:t>
      </w:r>
      <w:r w:rsidR="0005482D" w:rsidRPr="003169C9">
        <w:t>“</w:t>
      </w:r>
      <w:r w:rsidR="00881DE4" w:rsidRPr="003169C9">
        <w:t>M</w:t>
      </w:r>
      <w:r w:rsidR="00FF3D53" w:rsidRPr="003169C9">
        <w:t xml:space="preserve">easure </w:t>
      </w:r>
      <w:r w:rsidR="00881DE4" w:rsidRPr="003169C9">
        <w:t>T</w:t>
      </w:r>
      <w:r w:rsidR="00FF3D53" w:rsidRPr="003169C9">
        <w:t>itle</w:t>
      </w:r>
      <w:r w:rsidR="0005482D" w:rsidRPr="003169C9">
        <w:t>”</w:t>
      </w:r>
      <w:r w:rsidR="00FF3D53" w:rsidRPr="003169C9">
        <w:t xml:space="preserve"> link (#1) on the </w:t>
      </w:r>
      <w:r w:rsidR="00881DE4" w:rsidRPr="003169C9">
        <w:t>M</w:t>
      </w:r>
      <w:r w:rsidR="00FF3D53" w:rsidRPr="003169C9">
        <w:t xml:space="preserve">easure </w:t>
      </w:r>
      <w:r w:rsidR="00881DE4" w:rsidRPr="003169C9">
        <w:t>D</w:t>
      </w:r>
      <w:r w:rsidR="00FF3D53" w:rsidRPr="003169C9">
        <w:t xml:space="preserve">ashboard </w:t>
      </w:r>
      <w:r w:rsidRPr="003169C9">
        <w:t xml:space="preserve">as depicted in </w:t>
      </w:r>
      <w:r w:rsidR="00FF3D53" w:rsidRPr="003169C9">
        <w:t>Figure 5.</w:t>
      </w:r>
    </w:p>
    <w:p w14:paraId="67B91BED" w14:textId="4A381D30" w:rsidR="00FF3D53" w:rsidRPr="003169C9" w:rsidRDefault="00FF3D53" w:rsidP="00EC0768">
      <w:r w:rsidRPr="003169C9">
        <w:t>Th</w:t>
      </w:r>
      <w:r w:rsidR="00CF0ADD" w:rsidRPr="003169C9">
        <w:t xml:space="preserve">e Measure View </w:t>
      </w:r>
      <w:r w:rsidRPr="003169C9">
        <w:t xml:space="preserve">page </w:t>
      </w:r>
      <w:r w:rsidR="00CF0ADD" w:rsidRPr="003169C9">
        <w:t xml:space="preserve">presents </w:t>
      </w:r>
      <w:r w:rsidRPr="003169C9">
        <w:t>the title (</w:t>
      </w:r>
      <w:r w:rsidR="00CF0ADD" w:rsidRPr="003169C9">
        <w:t xml:space="preserve">item </w:t>
      </w:r>
      <w:r w:rsidRPr="003169C9">
        <w:t>#1) and description (</w:t>
      </w:r>
      <w:r w:rsidR="00CF0ADD" w:rsidRPr="003169C9">
        <w:t xml:space="preserve">item </w:t>
      </w:r>
      <w:r w:rsidRPr="003169C9">
        <w:t>#2) of the measure along with the logic for the measure (</w:t>
      </w:r>
      <w:r w:rsidR="00CF0ADD" w:rsidRPr="003169C9">
        <w:t xml:space="preserve">item </w:t>
      </w:r>
      <w:r w:rsidRPr="003169C9">
        <w:t xml:space="preserve">#3).  </w:t>
      </w:r>
      <w:r w:rsidR="00CF0ADD" w:rsidRPr="003169C9">
        <w:t xml:space="preserve">The page also displays </w:t>
      </w:r>
      <w:r w:rsidRPr="003169C9">
        <w:t xml:space="preserve">the current set of test patients associated with the measure </w:t>
      </w:r>
      <w:r w:rsidR="00CF0ADD" w:rsidRPr="003169C9">
        <w:t xml:space="preserve">as a </w:t>
      </w:r>
      <w:r w:rsidRPr="003169C9">
        <w:t>list in the column on the right</w:t>
      </w:r>
      <w:r w:rsidR="00CF0ADD" w:rsidRPr="003169C9">
        <w:t>-</w:t>
      </w:r>
      <w:r w:rsidRPr="003169C9">
        <w:t xml:space="preserve">hand side of the page.  This column displays the summary calculation results for the patient test deck associated with the measure along with the list of patients </w:t>
      </w:r>
      <w:r w:rsidR="00CF0ADD" w:rsidRPr="003169C9">
        <w:t xml:space="preserve">and </w:t>
      </w:r>
      <w:r w:rsidRPr="003169C9">
        <w:t xml:space="preserve">the individual calculation results for each.  This page </w:t>
      </w:r>
      <w:r w:rsidR="00CF0ADD" w:rsidRPr="003169C9">
        <w:t xml:space="preserve">shows </w:t>
      </w:r>
      <w:r w:rsidRPr="003169C9">
        <w:t xml:space="preserve">the results of calculation for a single patient along with an overlay of the calculation results on the measure logic. </w:t>
      </w:r>
    </w:p>
    <w:p w14:paraId="603F70C4" w14:textId="315071E2" w:rsidR="00881DE4" w:rsidRPr="003169C9" w:rsidRDefault="00881DE4" w:rsidP="00EC0768">
      <w:r w:rsidRPr="003169C9">
        <w:t xml:space="preserve">The Measure View page employs the following IS elements (indicated by their item numbers in </w:t>
      </w:r>
      <w:r w:rsidR="00AD676E" w:rsidRPr="003169C9">
        <w:t>Figure</w:t>
      </w:r>
      <w:r w:rsidR="004C1823">
        <w:t> </w:t>
      </w:r>
      <w:r w:rsidR="00AD676E" w:rsidRPr="003169C9">
        <w:t>9</w:t>
      </w:r>
      <w:r w:rsidRPr="003169C9">
        <w:t>):</w:t>
      </w:r>
    </w:p>
    <w:p w14:paraId="7CD607D6" w14:textId="77777777" w:rsidR="00881DE4" w:rsidRPr="003169C9" w:rsidRDefault="00881DE4" w:rsidP="004C1823">
      <w:pPr>
        <w:pStyle w:val="NumberedList"/>
        <w:numPr>
          <w:ilvl w:val="0"/>
          <w:numId w:val="17"/>
        </w:numPr>
      </w:pPr>
      <w:r w:rsidRPr="003169C9">
        <w:t>Measure Title – Displays the title of the measure.</w:t>
      </w:r>
    </w:p>
    <w:p w14:paraId="39F78784" w14:textId="77777777" w:rsidR="00881DE4" w:rsidRPr="003169C9" w:rsidRDefault="00881DE4" w:rsidP="004C1823">
      <w:pPr>
        <w:pStyle w:val="NumberedList"/>
        <w:numPr>
          <w:ilvl w:val="0"/>
          <w:numId w:val="17"/>
        </w:numPr>
      </w:pPr>
      <w:r w:rsidRPr="003169C9">
        <w:t>Measure Description – Displays the description of the measure.</w:t>
      </w:r>
    </w:p>
    <w:p w14:paraId="6816A6A5" w14:textId="77777777" w:rsidR="00881DE4" w:rsidRPr="003169C9" w:rsidRDefault="00881DE4" w:rsidP="004C1823">
      <w:pPr>
        <w:pStyle w:val="NumberedList"/>
        <w:numPr>
          <w:ilvl w:val="0"/>
          <w:numId w:val="17"/>
        </w:numPr>
      </w:pPr>
      <w:r w:rsidRPr="003169C9">
        <w:t>Measure Logic – Displays a representation of the logic for the measure.</w:t>
      </w:r>
    </w:p>
    <w:p w14:paraId="48040406" w14:textId="77777777" w:rsidR="00881DE4" w:rsidRPr="003169C9" w:rsidRDefault="00881DE4" w:rsidP="004C1823">
      <w:pPr>
        <w:pStyle w:val="NumberedList"/>
        <w:numPr>
          <w:ilvl w:val="0"/>
          <w:numId w:val="17"/>
        </w:numPr>
      </w:pPr>
      <w:r w:rsidRPr="003169C9">
        <w:t>Measure Actions – Allows the user to delete or update a measure definition.</w:t>
      </w:r>
    </w:p>
    <w:p w14:paraId="5D1B2C3A" w14:textId="77777777" w:rsidR="00881DE4" w:rsidRPr="003169C9" w:rsidRDefault="00881DE4" w:rsidP="004C1823">
      <w:pPr>
        <w:pStyle w:val="NumberedList"/>
        <w:numPr>
          <w:ilvl w:val="0"/>
          <w:numId w:val="17"/>
        </w:numPr>
      </w:pPr>
      <w:r w:rsidRPr="003169C9">
        <w:t>Percent Successful – Displays the percent of patients currently meeting expectations for the measure.</w:t>
      </w:r>
    </w:p>
    <w:p w14:paraId="767C82EF" w14:textId="77777777" w:rsidR="00881DE4" w:rsidRPr="003169C9" w:rsidRDefault="00881DE4" w:rsidP="004C1823">
      <w:pPr>
        <w:pStyle w:val="NumberedList"/>
        <w:numPr>
          <w:ilvl w:val="0"/>
          <w:numId w:val="17"/>
        </w:numPr>
      </w:pPr>
      <w:r w:rsidRPr="003169C9">
        <w:t>Test Coverage – Displays the percentage of the measure logic that has evaluated to true for the patient test deck.  This provides a method for determining how much of the logic has been tested.</w:t>
      </w:r>
    </w:p>
    <w:p w14:paraId="21B8112C" w14:textId="77777777" w:rsidR="00881DE4" w:rsidRPr="003169C9" w:rsidRDefault="00881DE4" w:rsidP="004C1823">
      <w:pPr>
        <w:pStyle w:val="NumberedList"/>
        <w:numPr>
          <w:ilvl w:val="0"/>
          <w:numId w:val="17"/>
        </w:numPr>
      </w:pPr>
      <w:r w:rsidRPr="003169C9">
        <w:t>Logic Highlighted With Coverage – Displays the logic for the measure highlighting which lines of the measure are covered by the test patients.</w:t>
      </w:r>
    </w:p>
    <w:p w14:paraId="2D7792B0" w14:textId="4DD943E0" w:rsidR="00881DE4" w:rsidRPr="003169C9" w:rsidRDefault="00881DE4" w:rsidP="004C1823">
      <w:pPr>
        <w:pStyle w:val="NumberedList"/>
        <w:numPr>
          <w:ilvl w:val="0"/>
          <w:numId w:val="17"/>
        </w:numPr>
      </w:pPr>
      <w:r w:rsidRPr="003169C9">
        <w:t>Failing Patient – An example of a patient that is not currently meeting expectations for the measure.</w:t>
      </w:r>
    </w:p>
    <w:p w14:paraId="5F432B46" w14:textId="77777777" w:rsidR="00881DE4" w:rsidRPr="003169C9" w:rsidRDefault="00881DE4" w:rsidP="004C1823">
      <w:pPr>
        <w:pStyle w:val="NumberedList"/>
        <w:numPr>
          <w:ilvl w:val="0"/>
          <w:numId w:val="17"/>
        </w:numPr>
      </w:pPr>
      <w:r w:rsidRPr="003169C9">
        <w:t>Passing Patient – An example of a patient that is meeting expectations.</w:t>
      </w:r>
    </w:p>
    <w:p w14:paraId="2EE00541" w14:textId="0A482B0F" w:rsidR="00881DE4" w:rsidRPr="003169C9" w:rsidRDefault="00881DE4" w:rsidP="004C1823">
      <w:pPr>
        <w:pStyle w:val="NumberedList"/>
        <w:numPr>
          <w:ilvl w:val="0"/>
          <w:numId w:val="17"/>
        </w:numPr>
      </w:pPr>
      <w:r w:rsidRPr="003169C9">
        <w:t>Patient Name – Displays the name given to the patient.</w:t>
      </w:r>
    </w:p>
    <w:p w14:paraId="63366CDF" w14:textId="77777777" w:rsidR="00881DE4" w:rsidRPr="003169C9" w:rsidRDefault="00881DE4" w:rsidP="004C1823">
      <w:pPr>
        <w:pStyle w:val="NumberedList"/>
        <w:numPr>
          <w:ilvl w:val="0"/>
          <w:numId w:val="17"/>
        </w:numPr>
      </w:pPr>
      <w:r w:rsidRPr="003169C9">
        <w:t>Patient Status – Displays PASS or FAIL to indicate if the patient is meeting expectations.</w:t>
      </w:r>
    </w:p>
    <w:p w14:paraId="39FB942F" w14:textId="77777777" w:rsidR="00881DE4" w:rsidRPr="003169C9" w:rsidRDefault="00881DE4" w:rsidP="004C1823">
      <w:pPr>
        <w:pStyle w:val="NumberedList"/>
        <w:numPr>
          <w:ilvl w:val="0"/>
          <w:numId w:val="17"/>
        </w:numPr>
      </w:pPr>
      <w:r w:rsidRPr="003169C9">
        <w:t>Expand Patient Results Button – Allows displaying the details of the calculation of a patient.  This will show the expected and actual values for the patient against the measure.</w:t>
      </w:r>
    </w:p>
    <w:p w14:paraId="03709B81" w14:textId="77777777" w:rsidR="00881DE4" w:rsidRPr="003169C9" w:rsidRDefault="00881DE4" w:rsidP="004C1823">
      <w:pPr>
        <w:pStyle w:val="NumberedList"/>
        <w:numPr>
          <w:ilvl w:val="0"/>
          <w:numId w:val="17"/>
        </w:numPr>
      </w:pPr>
      <w:proofErr w:type="gramStart"/>
      <w:r w:rsidRPr="003169C9">
        <w:t>Add</w:t>
      </w:r>
      <w:proofErr w:type="gramEnd"/>
      <w:r w:rsidRPr="003169C9">
        <w:t xml:space="preserve"> Patient Button – Allows adding a new patient to the test deck for this measure.</w:t>
      </w:r>
    </w:p>
    <w:p w14:paraId="120A61D5" w14:textId="77777777" w:rsidR="00881DE4" w:rsidRPr="003169C9" w:rsidRDefault="00881DE4" w:rsidP="004C1823">
      <w:pPr>
        <w:pStyle w:val="NumberedList"/>
        <w:numPr>
          <w:ilvl w:val="0"/>
          <w:numId w:val="17"/>
        </w:numPr>
      </w:pPr>
      <w:r w:rsidRPr="003169C9">
        <w:t>Patients passing count – Displays the current number of patients meeting expectations over the total number of patients in the test deck for the measure.</w:t>
      </w:r>
    </w:p>
    <w:p w14:paraId="3357E42C" w14:textId="77777777" w:rsidR="00881DE4" w:rsidRPr="003169C9" w:rsidRDefault="00881DE4" w:rsidP="004C1823">
      <w:pPr>
        <w:pStyle w:val="NumberedListLast"/>
      </w:pPr>
      <w:r w:rsidRPr="003169C9">
        <w:t>Patient Actions – Allows the user to export patient records.</w:t>
      </w:r>
    </w:p>
    <w:p w14:paraId="43715420" w14:textId="77777777" w:rsidR="00FF3D53" w:rsidRPr="008752CF" w:rsidRDefault="00FF3D53" w:rsidP="00FF3D53">
      <w:pPr>
        <w:pStyle w:val="Figure"/>
      </w:pPr>
      <w:r w:rsidRPr="00D94CE4">
        <w:rPr>
          <w:noProof/>
        </w:rPr>
        <w:lastRenderedPageBreak/>
        <w:drawing>
          <wp:inline distT="0" distB="0" distL="0" distR="0" wp14:anchorId="73535D0D" wp14:editId="5F03B145">
            <wp:extent cx="5532120" cy="3657600"/>
            <wp:effectExtent l="19050" t="19050" r="11430" b="19050"/>
            <wp:docPr id="21" name="Picture 21" descr="Figure 9 presents the contents of the Measure View Page in the Bonnie application as described in the text iimediately preceding the figure." title="Figure 9: Measur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private:var:folders:hw:l8kxxk_97cvccsd2p__plg8w3kd2bq:T:com.skitch.skitch:Bonnie-3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2120" cy="3657600"/>
                    </a:xfrm>
                    <a:prstGeom prst="rect">
                      <a:avLst/>
                    </a:prstGeom>
                    <a:noFill/>
                    <a:ln>
                      <a:solidFill>
                        <a:schemeClr val="tx1"/>
                      </a:solidFill>
                    </a:ln>
                  </pic:spPr>
                </pic:pic>
              </a:graphicData>
            </a:graphic>
          </wp:inline>
        </w:drawing>
      </w:r>
    </w:p>
    <w:p w14:paraId="6DB52138" w14:textId="77777777" w:rsidR="00FF3D53" w:rsidRPr="008752CF" w:rsidRDefault="00FF3D53" w:rsidP="00FF3D53">
      <w:pPr>
        <w:pStyle w:val="FigureCaption"/>
      </w:pPr>
      <w:bookmarkStart w:id="42" w:name="_Toc385331601"/>
      <w:proofErr w:type="gramStart"/>
      <w:r w:rsidRPr="008752CF">
        <w:t>Figure 9.</w:t>
      </w:r>
      <w:proofErr w:type="gramEnd"/>
      <w:r w:rsidRPr="008752CF">
        <w:t xml:space="preserve"> Measure View</w:t>
      </w:r>
      <w:bookmarkEnd w:id="42"/>
    </w:p>
    <w:p w14:paraId="05197E64" w14:textId="77777777" w:rsidR="00FF3D53" w:rsidRPr="008752CF" w:rsidRDefault="00FF3D53" w:rsidP="00FF3D53">
      <w:pPr>
        <w:pStyle w:val="Heading2"/>
      </w:pPr>
      <w:bookmarkStart w:id="43" w:name="_Toc385331579"/>
      <w:r w:rsidRPr="008752CF">
        <w:t>Measure Logic</w:t>
      </w:r>
      <w:bookmarkEnd w:id="43"/>
    </w:p>
    <w:p w14:paraId="3E12665E" w14:textId="36E796AF" w:rsidR="00FF3D53" w:rsidRPr="003169C9" w:rsidRDefault="00FF3D53" w:rsidP="00EC0768">
      <w:r w:rsidRPr="003169C9">
        <w:t>The left</w:t>
      </w:r>
      <w:r w:rsidR="00881DE4" w:rsidRPr="003169C9">
        <w:t>-</w:t>
      </w:r>
      <w:r w:rsidRPr="003169C9">
        <w:t>hand side of the Measure View contains the measure title, description</w:t>
      </w:r>
      <w:r w:rsidR="00881DE4" w:rsidRPr="003169C9">
        <w:t>,</w:t>
      </w:r>
      <w:r w:rsidRPr="003169C9">
        <w:t xml:space="preserve"> and a representation of the logic.  The representation of the measure logic is similar to the human</w:t>
      </w:r>
      <w:r w:rsidR="00881DE4" w:rsidRPr="003169C9">
        <w:t>-</w:t>
      </w:r>
      <w:r w:rsidRPr="003169C9">
        <w:t>readable display for the measure provided in the MAT measure exports.  There are some differences in the structure of the logic that are a result of restructuring that is done while parsing the measure logic from the HQMF specification.  The most notable difference is that relative timings applied to logical groups are distributed down into the statements of the logical group rather than displayed at the level of the grouping.</w:t>
      </w:r>
    </w:p>
    <w:p w14:paraId="62EE0C26" w14:textId="097DA96C" w:rsidR="00FF3D53" w:rsidRPr="008752CF" w:rsidRDefault="00FF3D53" w:rsidP="00EC0768">
      <w:r w:rsidRPr="003169C9">
        <w:t xml:space="preserve">The measure logic section can be used to verify that the measure logic </w:t>
      </w:r>
      <w:r w:rsidR="00881DE4" w:rsidRPr="003169C9">
        <w:t>was</w:t>
      </w:r>
      <w:r w:rsidRPr="003169C9">
        <w:t xml:space="preserve"> properly loaded from the HQMF without the loss of any logical conditions.  The logic can also be used to evaluate the nature of the calculation of a test patient agai</w:t>
      </w:r>
      <w:r w:rsidR="00881DE4" w:rsidRPr="003169C9">
        <w:t>n</w:t>
      </w:r>
      <w:r w:rsidRPr="003169C9">
        <w:t>st the logic (</w:t>
      </w:r>
      <w:r w:rsidR="00881DE4" w:rsidRPr="003169C9">
        <w:t xml:space="preserve">please refer to subsection 4.4, </w:t>
      </w:r>
      <w:r w:rsidRPr="003169C9">
        <w:rPr>
          <w:i/>
        </w:rPr>
        <w:t>Calcu</w:t>
      </w:r>
      <w:r w:rsidR="00881DE4" w:rsidRPr="003169C9">
        <w:rPr>
          <w:i/>
        </w:rPr>
        <w:t>l</w:t>
      </w:r>
      <w:r w:rsidRPr="003169C9">
        <w:rPr>
          <w:i/>
        </w:rPr>
        <w:t>ation Results</w:t>
      </w:r>
      <w:r w:rsidRPr="003169C9">
        <w:t>) and to visualize the test coverage of the measure logic.</w:t>
      </w:r>
    </w:p>
    <w:p w14:paraId="6154EC23" w14:textId="77777777" w:rsidR="00FF3D53" w:rsidRPr="008752CF" w:rsidRDefault="00FF3D53" w:rsidP="00FF3D53">
      <w:pPr>
        <w:pStyle w:val="Heading2"/>
      </w:pPr>
      <w:bookmarkStart w:id="44" w:name="_Toc385331580"/>
      <w:r w:rsidRPr="008752CF">
        <w:t>Creating a New Test Record</w:t>
      </w:r>
      <w:bookmarkEnd w:id="44"/>
    </w:p>
    <w:p w14:paraId="11F3EEDB" w14:textId="4BFC884F" w:rsidR="00FF3D53" w:rsidRPr="008752CF" w:rsidRDefault="00881DE4" w:rsidP="00EC0768">
      <w:r w:rsidRPr="003169C9">
        <w:t>To create a new test record, t</w:t>
      </w:r>
      <w:r w:rsidR="00FF3D53" w:rsidRPr="003169C9">
        <w:t xml:space="preserve">he user </w:t>
      </w:r>
      <w:r w:rsidRPr="003169C9">
        <w:t>begins by clicking on the “</w:t>
      </w:r>
      <w:r w:rsidR="0005482D" w:rsidRPr="003169C9">
        <w:t>A</w:t>
      </w:r>
      <w:r w:rsidRPr="003169C9">
        <w:t xml:space="preserve">dd </w:t>
      </w:r>
      <w:r w:rsidR="0005482D" w:rsidRPr="003169C9">
        <w:t>P</w:t>
      </w:r>
      <w:r w:rsidRPr="003169C9">
        <w:t>atient” button (item #13) in the Measure View (Figure 9).</w:t>
      </w:r>
      <w:r w:rsidR="00FF3D53" w:rsidRPr="003169C9">
        <w:t xml:space="preserve">  </w:t>
      </w:r>
      <w:r w:rsidRPr="003169C9">
        <w:t xml:space="preserve">This action </w:t>
      </w:r>
      <w:r w:rsidR="00FF3D53" w:rsidRPr="003169C9">
        <w:t xml:space="preserve">opens the </w:t>
      </w:r>
      <w:r w:rsidRPr="003169C9">
        <w:t>P</w:t>
      </w:r>
      <w:r w:rsidR="00FF3D53" w:rsidRPr="003169C9">
        <w:t xml:space="preserve">atient </w:t>
      </w:r>
      <w:r w:rsidRPr="003169C9">
        <w:t>B</w:t>
      </w:r>
      <w:r w:rsidR="00FF3D53" w:rsidRPr="003169C9">
        <w:t>uilder (</w:t>
      </w:r>
      <w:r w:rsidRPr="003169C9">
        <w:t xml:space="preserve">as shown in </w:t>
      </w:r>
      <w:r w:rsidR="00FF3D53" w:rsidRPr="003169C9">
        <w:t>Figure 13).  Once a patient record has been created</w:t>
      </w:r>
      <w:r w:rsidRPr="003169C9">
        <w:t>,</w:t>
      </w:r>
      <w:r w:rsidR="00FF3D53" w:rsidRPr="003169C9">
        <w:t xml:space="preserve"> the </w:t>
      </w:r>
      <w:r w:rsidRPr="003169C9">
        <w:t xml:space="preserve">application returns the </w:t>
      </w:r>
      <w:r w:rsidR="00FF3D53" w:rsidRPr="003169C9">
        <w:t xml:space="preserve">user to the </w:t>
      </w:r>
      <w:r w:rsidRPr="003169C9">
        <w:t>M</w:t>
      </w:r>
      <w:r w:rsidR="00FF3D53" w:rsidRPr="003169C9">
        <w:t xml:space="preserve">easure </w:t>
      </w:r>
      <w:r w:rsidRPr="003169C9">
        <w:t>V</w:t>
      </w:r>
      <w:r w:rsidR="00FF3D53" w:rsidRPr="003169C9">
        <w:t>iew</w:t>
      </w:r>
      <w:r w:rsidRPr="003169C9">
        <w:t xml:space="preserve"> where the user </w:t>
      </w:r>
      <w:r w:rsidR="00FF3D53" w:rsidRPr="003169C9">
        <w:t>can evaluate the results of calculating the patient against the measure.</w:t>
      </w:r>
    </w:p>
    <w:p w14:paraId="561F0FDD" w14:textId="0447FC7A" w:rsidR="00FF3D53" w:rsidRPr="008752CF" w:rsidRDefault="00FF3D53" w:rsidP="00FF3D53">
      <w:pPr>
        <w:pStyle w:val="Heading2"/>
      </w:pPr>
      <w:bookmarkStart w:id="45" w:name="_Toc385331581"/>
      <w:r w:rsidRPr="008752CF">
        <w:t>Calculation Results</w:t>
      </w:r>
      <w:bookmarkEnd w:id="45"/>
    </w:p>
    <w:p w14:paraId="00B075FE" w14:textId="417AE745" w:rsidR="00FF3D53" w:rsidRPr="003169C9" w:rsidRDefault="00FF3D53" w:rsidP="00EC0768">
      <w:r w:rsidRPr="003169C9">
        <w:t xml:space="preserve">Once </w:t>
      </w:r>
      <w:r w:rsidR="00E65668" w:rsidRPr="003169C9">
        <w:t xml:space="preserve">the user has constructed </w:t>
      </w:r>
      <w:r w:rsidRPr="003169C9">
        <w:t>a test patient record</w:t>
      </w:r>
      <w:r w:rsidR="00E65668" w:rsidRPr="003169C9">
        <w:t>, the user can calculate that patient against the logic of the measure in the Measure View (Figure 9).</w:t>
      </w:r>
      <w:r w:rsidRPr="003169C9">
        <w:t xml:space="preserve"> High</w:t>
      </w:r>
      <w:r w:rsidR="0005482D" w:rsidRPr="003169C9">
        <w:t>-</w:t>
      </w:r>
      <w:r w:rsidRPr="003169C9">
        <w:t>level results are calcu</w:t>
      </w:r>
      <w:r w:rsidR="003E4A37" w:rsidRPr="003169C9">
        <w:t>l</w:t>
      </w:r>
      <w:r w:rsidRPr="003169C9">
        <w:t xml:space="preserve">ated automatically when the </w:t>
      </w:r>
      <w:r w:rsidR="00E65668" w:rsidRPr="003169C9">
        <w:lastRenderedPageBreak/>
        <w:t>M</w:t>
      </w:r>
      <w:r w:rsidRPr="003169C9">
        <w:t xml:space="preserve">easure </w:t>
      </w:r>
      <w:r w:rsidR="00E65668" w:rsidRPr="003169C9">
        <w:t>V</w:t>
      </w:r>
      <w:r w:rsidRPr="003169C9">
        <w:t>iew is loaded.  These high</w:t>
      </w:r>
      <w:r w:rsidR="00E65668" w:rsidRPr="003169C9">
        <w:t>-</w:t>
      </w:r>
      <w:r w:rsidRPr="003169C9">
        <w:t xml:space="preserve">level results </w:t>
      </w:r>
      <w:r w:rsidR="00AD676E" w:rsidRPr="003169C9">
        <w:t xml:space="preserve">appear </w:t>
      </w:r>
      <w:r w:rsidRPr="003169C9">
        <w:t>under the test patients section on the right</w:t>
      </w:r>
      <w:r w:rsidR="00AD676E" w:rsidRPr="003169C9">
        <w:t>-</w:t>
      </w:r>
      <w:r w:rsidRPr="003169C9">
        <w:t xml:space="preserve">hand side of the </w:t>
      </w:r>
      <w:r w:rsidR="00AD676E" w:rsidRPr="003169C9">
        <w:t>Measure View</w:t>
      </w:r>
      <w:r w:rsidRPr="003169C9">
        <w:t>.  The</w:t>
      </w:r>
      <w:r w:rsidR="00AD676E" w:rsidRPr="003169C9">
        <w:t>se</w:t>
      </w:r>
      <w:r w:rsidRPr="003169C9">
        <w:t xml:space="preserve"> results include the percent of patients passing (</w:t>
      </w:r>
      <w:r w:rsidR="00AD676E" w:rsidRPr="003169C9">
        <w:t xml:space="preserve">item </w:t>
      </w:r>
      <w:r w:rsidRPr="003169C9">
        <w:t>#5), the test coverage (</w:t>
      </w:r>
      <w:r w:rsidR="00AD676E" w:rsidRPr="003169C9">
        <w:t xml:space="preserve">item </w:t>
      </w:r>
      <w:r w:rsidRPr="003169C9">
        <w:t>#6), individual statuses for each patient (</w:t>
      </w:r>
      <w:r w:rsidR="00AD676E" w:rsidRPr="003169C9">
        <w:t xml:space="preserve">items </w:t>
      </w:r>
      <w:r w:rsidRPr="003169C9">
        <w:t>#8, #9, #11), and the passing patient count (</w:t>
      </w:r>
      <w:r w:rsidR="00AD676E" w:rsidRPr="003169C9">
        <w:t xml:space="preserve">item </w:t>
      </w:r>
      <w:r w:rsidRPr="003169C9">
        <w:t>#14).</w:t>
      </w:r>
    </w:p>
    <w:p w14:paraId="0CAB498C" w14:textId="23072BCB" w:rsidR="00FF3D53" w:rsidRPr="003169C9" w:rsidRDefault="00FF3D53" w:rsidP="00EC0768">
      <w:r w:rsidRPr="003169C9">
        <w:t xml:space="preserve">In addition to these high level results, detailed results can be displayed for an individual patient by clicking the “Expand Patient Results” button (#12).  This displays a table of expected and actual results for the patient covering each population listed in the measure and shows whether that population is currently meeting or failing expectations.  </w:t>
      </w:r>
    </w:p>
    <w:p w14:paraId="7EE80C0B" w14:textId="6527C989" w:rsidR="00AD676E" w:rsidRPr="003169C9" w:rsidRDefault="00AD676E" w:rsidP="00EC0768">
      <w:r w:rsidRPr="003169C9">
        <w:t>The Expanded Results View employs the following UI elements (as indicated by their item numbers in Figure 10):</w:t>
      </w:r>
    </w:p>
    <w:p w14:paraId="272307BF" w14:textId="77777777" w:rsidR="00AD676E" w:rsidRPr="003169C9" w:rsidRDefault="00AD676E" w:rsidP="004C1823">
      <w:pPr>
        <w:pStyle w:val="NumberedList"/>
        <w:numPr>
          <w:ilvl w:val="0"/>
          <w:numId w:val="18"/>
        </w:numPr>
      </w:pPr>
      <w:r w:rsidRPr="003169C9">
        <w:t>Passing Population – A population for which the patient passes.</w:t>
      </w:r>
    </w:p>
    <w:p w14:paraId="05ECE6B5" w14:textId="77777777" w:rsidR="00AD676E" w:rsidRPr="003169C9" w:rsidRDefault="00AD676E" w:rsidP="004C1823">
      <w:pPr>
        <w:pStyle w:val="NumberedList"/>
        <w:numPr>
          <w:ilvl w:val="0"/>
          <w:numId w:val="18"/>
        </w:numPr>
      </w:pPr>
      <w:r w:rsidRPr="003169C9">
        <w:t>Failing Population – A population for which the patient fails.</w:t>
      </w:r>
    </w:p>
    <w:p w14:paraId="6C5B69B2" w14:textId="5FBAD0CC" w:rsidR="00AD676E" w:rsidRPr="003169C9" w:rsidRDefault="00AD676E" w:rsidP="004C1823">
      <w:pPr>
        <w:pStyle w:val="NumberedList"/>
        <w:numPr>
          <w:ilvl w:val="0"/>
          <w:numId w:val="18"/>
        </w:numPr>
      </w:pPr>
      <w:r w:rsidRPr="003169C9">
        <w:t xml:space="preserve">Population Column – A </w:t>
      </w:r>
      <w:r w:rsidR="0003660F" w:rsidRPr="003169C9">
        <w:t>l</w:t>
      </w:r>
      <w:r w:rsidRPr="003169C9">
        <w:t>isting of the population types.</w:t>
      </w:r>
    </w:p>
    <w:p w14:paraId="09F2B77F" w14:textId="426B6EDA" w:rsidR="00AD676E" w:rsidRPr="003169C9" w:rsidRDefault="00AD676E" w:rsidP="004C1823">
      <w:pPr>
        <w:pStyle w:val="NumberedList"/>
        <w:numPr>
          <w:ilvl w:val="0"/>
          <w:numId w:val="18"/>
        </w:numPr>
      </w:pPr>
      <w:r w:rsidRPr="003169C9">
        <w:t>Expected Value – The user-defined expected value for the population.</w:t>
      </w:r>
    </w:p>
    <w:p w14:paraId="3F7630EB" w14:textId="2E88721F" w:rsidR="00AD676E" w:rsidRPr="003169C9" w:rsidRDefault="00AD676E" w:rsidP="004C1823">
      <w:pPr>
        <w:pStyle w:val="NumberedList"/>
        <w:numPr>
          <w:ilvl w:val="0"/>
          <w:numId w:val="18"/>
        </w:numPr>
      </w:pPr>
      <w:r w:rsidRPr="003169C9">
        <w:t>Actual Value – The calculated value for that population.</w:t>
      </w:r>
    </w:p>
    <w:p w14:paraId="343F8089" w14:textId="60ADF82C" w:rsidR="00AD676E" w:rsidRPr="003169C9" w:rsidRDefault="00AD676E" w:rsidP="004C1823">
      <w:pPr>
        <w:pStyle w:val="NumberedList"/>
        <w:numPr>
          <w:ilvl w:val="0"/>
          <w:numId w:val="18"/>
        </w:numPr>
      </w:pPr>
      <w:r w:rsidRPr="003169C9">
        <w:t>Edit Patient Button – Allows editing the selected patient.</w:t>
      </w:r>
    </w:p>
    <w:p w14:paraId="0332E775" w14:textId="33834F04" w:rsidR="00AD676E" w:rsidRPr="003169C9" w:rsidRDefault="00AD676E" w:rsidP="004C1823">
      <w:pPr>
        <w:pStyle w:val="NumberedList"/>
        <w:numPr>
          <w:ilvl w:val="0"/>
          <w:numId w:val="18"/>
        </w:numPr>
      </w:pPr>
      <w:r w:rsidRPr="003169C9">
        <w:t xml:space="preserve">Clone Patient Button – Allows </w:t>
      </w:r>
      <w:r w:rsidR="0003660F" w:rsidRPr="003169C9">
        <w:t>c</w:t>
      </w:r>
      <w:r w:rsidRPr="003169C9">
        <w:t>loning the selected patient.</w:t>
      </w:r>
    </w:p>
    <w:p w14:paraId="3DAF088E" w14:textId="4F7E7CC9" w:rsidR="00AD676E" w:rsidRPr="003169C9" w:rsidRDefault="0003660F" w:rsidP="004C1823">
      <w:pPr>
        <w:pStyle w:val="NumberedListLast"/>
      </w:pPr>
      <w:r w:rsidRPr="003169C9">
        <w:t>Delete Patient Button – Allows d</w:t>
      </w:r>
      <w:r w:rsidR="00AD676E" w:rsidRPr="003169C9">
        <w:t>eleting the selected patient.</w:t>
      </w:r>
    </w:p>
    <w:p w14:paraId="22314326" w14:textId="77777777" w:rsidR="00FF3D53" w:rsidRPr="008752CF" w:rsidRDefault="00FF3D53" w:rsidP="00FF3D53">
      <w:pPr>
        <w:pStyle w:val="Figure"/>
      </w:pPr>
      <w:r w:rsidRPr="00D94CE4">
        <w:rPr>
          <w:noProof/>
          <w:sz w:val="22"/>
        </w:rPr>
        <w:drawing>
          <wp:inline distT="0" distB="0" distL="0" distR="0" wp14:anchorId="2073DE32" wp14:editId="107750A2">
            <wp:extent cx="2130552" cy="3858768"/>
            <wp:effectExtent l="19050" t="19050" r="22225" b="27940"/>
            <wp:docPr id="17" name="Picture 17" descr="Figure 9 presents the Expanded Results View in the Bonnie application as described in the text immediately preceding the figure." title="Figure 9: Expanded Result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private:var:folders:hw:l8kxxk_97cvccsd2p__plg8w3kd2bq:T:com.skitch.skitch:Bonnie-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30552" cy="3858768"/>
                    </a:xfrm>
                    <a:prstGeom prst="rect">
                      <a:avLst/>
                    </a:prstGeom>
                    <a:noFill/>
                    <a:ln>
                      <a:solidFill>
                        <a:schemeClr val="tx1"/>
                      </a:solidFill>
                    </a:ln>
                  </pic:spPr>
                </pic:pic>
              </a:graphicData>
            </a:graphic>
          </wp:inline>
        </w:drawing>
      </w:r>
    </w:p>
    <w:p w14:paraId="56E9CC20" w14:textId="77777777" w:rsidR="00FF3D53" w:rsidRPr="008752CF" w:rsidRDefault="00FF3D53" w:rsidP="00FF3D53">
      <w:pPr>
        <w:pStyle w:val="FigureCaption"/>
      </w:pPr>
      <w:bookmarkStart w:id="46" w:name="_Toc385331602"/>
      <w:proofErr w:type="gramStart"/>
      <w:r w:rsidRPr="008752CF">
        <w:t>Figure 10.</w:t>
      </w:r>
      <w:proofErr w:type="gramEnd"/>
      <w:r w:rsidRPr="008752CF">
        <w:t xml:space="preserve"> Expanded Results View</w:t>
      </w:r>
      <w:bookmarkEnd w:id="46"/>
    </w:p>
    <w:p w14:paraId="67FDDC28" w14:textId="2E0A3457" w:rsidR="00FF3D53" w:rsidRPr="008752CF" w:rsidRDefault="00FF3D53" w:rsidP="00EC0768">
      <w:r w:rsidRPr="003169C9">
        <w:lastRenderedPageBreak/>
        <w:t>Clicking the “Expand Patient Results” bu</w:t>
      </w:r>
      <w:r w:rsidR="00AD676E" w:rsidRPr="003169C9">
        <w:t>t</w:t>
      </w:r>
      <w:r w:rsidRPr="003169C9">
        <w:t>ton (</w:t>
      </w:r>
      <w:r w:rsidR="00AD676E" w:rsidRPr="003169C9">
        <w:t xml:space="preserve">item </w:t>
      </w:r>
      <w:r w:rsidRPr="003169C9">
        <w:t xml:space="preserve">#12 in Figure 9) also displays the </w:t>
      </w:r>
      <w:r w:rsidR="00AD676E" w:rsidRPr="003169C9">
        <w:t xml:space="preserve">patient </w:t>
      </w:r>
      <w:r w:rsidRPr="003169C9">
        <w:t>results calculat</w:t>
      </w:r>
      <w:r w:rsidR="00AD676E" w:rsidRPr="003169C9">
        <w:t>ed</w:t>
      </w:r>
      <w:r w:rsidRPr="003169C9">
        <w:t xml:space="preserve"> against each line of logic.  This is displayed in the measure logic section </w:t>
      </w:r>
      <w:r w:rsidR="00AD676E" w:rsidRPr="003169C9">
        <w:t xml:space="preserve">of the view </w:t>
      </w:r>
      <w:r w:rsidRPr="003169C9">
        <w:t>(</w:t>
      </w:r>
      <w:r w:rsidR="00AD676E" w:rsidRPr="003169C9">
        <w:t xml:space="preserve">item </w:t>
      </w:r>
      <w:r w:rsidRPr="003169C9">
        <w:t xml:space="preserve">#3) </w:t>
      </w:r>
      <w:r w:rsidR="00AD676E" w:rsidRPr="003169C9">
        <w:t>by</w:t>
      </w:r>
      <w:r w:rsidRPr="003169C9">
        <w:t xml:space="preserve"> highligh</w:t>
      </w:r>
      <w:r w:rsidR="00AD676E" w:rsidRPr="003169C9">
        <w:t>t</w:t>
      </w:r>
      <w:r w:rsidRPr="003169C9">
        <w:t xml:space="preserve">ing </w:t>
      </w:r>
      <w:r w:rsidR="00AD676E" w:rsidRPr="003169C9">
        <w:t>t</w:t>
      </w:r>
      <w:r w:rsidRPr="003169C9">
        <w:t>he lines of logic</w:t>
      </w:r>
      <w:r w:rsidR="00AD676E" w:rsidRPr="003169C9">
        <w:t xml:space="preserve">. As shown in Figures 11 and 12, </w:t>
      </w:r>
      <w:r w:rsidR="00BB761D" w:rsidRPr="003169C9">
        <w:t xml:space="preserve">a light green highlight indicates a passing result for </w:t>
      </w:r>
      <w:r w:rsidR="00AD676E" w:rsidRPr="003169C9">
        <w:t>the logic calculation</w:t>
      </w:r>
      <w:r w:rsidR="00BB761D" w:rsidRPr="003169C9">
        <w:t>, while a pastel rose highlight indicates a failing result</w:t>
      </w:r>
      <w:r w:rsidR="00AD676E" w:rsidRPr="003169C9">
        <w:t xml:space="preserve"> over the applicable lines of text</w:t>
      </w:r>
      <w:r w:rsidR="0003660F" w:rsidRPr="003169C9">
        <w:t>.</w:t>
      </w:r>
    </w:p>
    <w:p w14:paraId="10F3DA54" w14:textId="77777777" w:rsidR="00FF3D53" w:rsidRPr="008752CF" w:rsidRDefault="00FF3D53" w:rsidP="00FF3D53">
      <w:pPr>
        <w:pStyle w:val="Figure"/>
      </w:pPr>
      <w:r w:rsidRPr="00D94CE4">
        <w:rPr>
          <w:noProof/>
          <w:sz w:val="22"/>
        </w:rPr>
        <w:drawing>
          <wp:inline distT="0" distB="0" distL="0" distR="0" wp14:anchorId="19EB1161" wp14:editId="14EA5F89">
            <wp:extent cx="5458968" cy="2560320"/>
            <wp:effectExtent l="19050" t="19050" r="27940" b="11430"/>
            <wp:docPr id="16" name="Picture 16" descr="Figure 11 shows the Passing Results in a logic calculation highlight as described in the text immediately preceding the figure." title="Figure 11: Logic Calculation Highlight -- Passing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private:var:folders:hw:l8kxxk_97cvccsd2p__plg8w3kd2bq:T:com.skitch.skitch:Bonnie-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8968" cy="2560320"/>
                    </a:xfrm>
                    <a:prstGeom prst="rect">
                      <a:avLst/>
                    </a:prstGeom>
                    <a:noFill/>
                    <a:ln>
                      <a:solidFill>
                        <a:schemeClr val="tx1"/>
                      </a:solidFill>
                    </a:ln>
                  </pic:spPr>
                </pic:pic>
              </a:graphicData>
            </a:graphic>
          </wp:inline>
        </w:drawing>
      </w:r>
    </w:p>
    <w:p w14:paraId="760B7C4A" w14:textId="312756B0" w:rsidR="00FF3D53" w:rsidRPr="008752CF" w:rsidRDefault="00FF3D53" w:rsidP="00FF3D53">
      <w:pPr>
        <w:pStyle w:val="FigureCaption"/>
      </w:pPr>
      <w:bookmarkStart w:id="47" w:name="_Toc385331603"/>
      <w:proofErr w:type="gramStart"/>
      <w:r w:rsidRPr="008752CF">
        <w:t>Figure 11.</w:t>
      </w:r>
      <w:proofErr w:type="gramEnd"/>
      <w:r w:rsidRPr="008752CF">
        <w:t xml:space="preserve"> Logic Calculation Highlight </w:t>
      </w:r>
      <w:r w:rsidR="00BB761D" w:rsidRPr="008752CF">
        <w:t>–</w:t>
      </w:r>
      <w:r w:rsidRPr="008752CF">
        <w:t xml:space="preserve"> Passing</w:t>
      </w:r>
      <w:r w:rsidR="00BB761D" w:rsidRPr="008752CF">
        <w:t xml:space="preserve"> Results</w:t>
      </w:r>
      <w:bookmarkEnd w:id="47"/>
    </w:p>
    <w:p w14:paraId="31AC106E" w14:textId="77777777" w:rsidR="00FF3D53" w:rsidRPr="008752CF" w:rsidRDefault="00FF3D53" w:rsidP="00FF3D53">
      <w:pPr>
        <w:pStyle w:val="Figure"/>
      </w:pPr>
      <w:r w:rsidRPr="00D94CE4">
        <w:rPr>
          <w:noProof/>
          <w:sz w:val="22"/>
        </w:rPr>
        <w:drawing>
          <wp:inline distT="0" distB="0" distL="0" distR="0" wp14:anchorId="16B89920" wp14:editId="55D21D37">
            <wp:extent cx="5458968" cy="2066544"/>
            <wp:effectExtent l="19050" t="19050" r="27940" b="10160"/>
            <wp:docPr id="15" name="Picture 15" descr="Figure 12 depicts an example of failing results as shown by a logic calculation highligt as described in the text immediately preceding the figure." title="Figure 12: Logic Calculation Highlight -- Failing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private:var:folders:hw:l8kxxk_97cvccsd2p__plg8w3kd2bq:T:com.skitch.skitch:Bonnie-1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58968" cy="2066544"/>
                    </a:xfrm>
                    <a:prstGeom prst="rect">
                      <a:avLst/>
                    </a:prstGeom>
                    <a:noFill/>
                    <a:ln>
                      <a:solidFill>
                        <a:schemeClr val="tx1"/>
                      </a:solidFill>
                    </a:ln>
                  </pic:spPr>
                </pic:pic>
              </a:graphicData>
            </a:graphic>
          </wp:inline>
        </w:drawing>
      </w:r>
    </w:p>
    <w:p w14:paraId="30FF1504" w14:textId="4D357A19" w:rsidR="00FF3D53" w:rsidRPr="008752CF" w:rsidRDefault="00FF3D53" w:rsidP="00FF3D53">
      <w:pPr>
        <w:pStyle w:val="FigureCaption"/>
      </w:pPr>
      <w:bookmarkStart w:id="48" w:name="_Toc385331604"/>
      <w:proofErr w:type="gramStart"/>
      <w:r w:rsidRPr="008752CF">
        <w:t>Figure 12.</w:t>
      </w:r>
      <w:proofErr w:type="gramEnd"/>
      <w:r w:rsidRPr="008752CF">
        <w:t xml:space="preserve"> Logic Calculation Highlight </w:t>
      </w:r>
      <w:r w:rsidR="00BB761D" w:rsidRPr="008752CF">
        <w:t>–</w:t>
      </w:r>
      <w:r w:rsidRPr="008752CF">
        <w:t xml:space="preserve"> Failing</w:t>
      </w:r>
      <w:r w:rsidR="00BB761D" w:rsidRPr="008752CF">
        <w:t xml:space="preserve"> Results</w:t>
      </w:r>
      <w:bookmarkEnd w:id="48"/>
    </w:p>
    <w:p w14:paraId="44D6181D" w14:textId="77777777" w:rsidR="00FF3D53" w:rsidRPr="003169C9" w:rsidRDefault="00FF3D53" w:rsidP="00EC0768">
      <w:r w:rsidRPr="003169C9">
        <w:t>Figure 11 shows the results of a single patient calculated against the measure logic.  The measure logic highlighting for calculation is intended to provide a clearer understanding of why a patient is calculating to a specific population.  The highlighting of the logic uses the following indications of status:</w:t>
      </w:r>
    </w:p>
    <w:p w14:paraId="6467EC52" w14:textId="1799FAF5" w:rsidR="00FF3D53" w:rsidRPr="003169C9" w:rsidRDefault="00FF3D53" w:rsidP="00831161">
      <w:pPr>
        <w:pStyle w:val="BulletListMultiple"/>
      </w:pPr>
      <w:r w:rsidRPr="003169C9">
        <w:rPr>
          <w:b/>
        </w:rPr>
        <w:t>Logic evaluated to TRUE</w:t>
      </w:r>
      <w:r w:rsidRPr="003169C9">
        <w:t xml:space="preserve"> – </w:t>
      </w:r>
      <w:r w:rsidR="00BB761D" w:rsidRPr="003169C9">
        <w:t xml:space="preserve">light </w:t>
      </w:r>
      <w:r w:rsidRPr="003169C9">
        <w:t>green highlighting of the logic text along with a checkmark icon</w:t>
      </w:r>
    </w:p>
    <w:p w14:paraId="01E1F330" w14:textId="093D55BC" w:rsidR="00FF3D53" w:rsidRPr="003169C9" w:rsidRDefault="00FF3D53" w:rsidP="00831161">
      <w:pPr>
        <w:pStyle w:val="BulletListMultiple"/>
      </w:pPr>
      <w:r w:rsidRPr="003169C9">
        <w:rPr>
          <w:b/>
        </w:rPr>
        <w:t xml:space="preserve">Logic evaluated to FALSE </w:t>
      </w:r>
      <w:r w:rsidRPr="003169C9">
        <w:t xml:space="preserve">– </w:t>
      </w:r>
      <w:r w:rsidR="00BB761D" w:rsidRPr="003169C9">
        <w:t xml:space="preserve">pastel </w:t>
      </w:r>
      <w:r w:rsidRPr="003169C9">
        <w:t xml:space="preserve">red highlighting of the logic text along with an </w:t>
      </w:r>
      <w:r w:rsidR="00BB761D" w:rsidRPr="003169C9">
        <w:t>“X”</w:t>
      </w:r>
      <w:r w:rsidRPr="003169C9">
        <w:t xml:space="preserve"> icon</w:t>
      </w:r>
    </w:p>
    <w:p w14:paraId="543B3368" w14:textId="7E063D99" w:rsidR="00FF3D53" w:rsidRPr="003169C9" w:rsidRDefault="00FF3D53" w:rsidP="00831161">
      <w:pPr>
        <w:pStyle w:val="BulletListMultipleLast"/>
      </w:pPr>
      <w:r w:rsidRPr="003169C9">
        <w:rPr>
          <w:b/>
        </w:rPr>
        <w:lastRenderedPageBreak/>
        <w:t xml:space="preserve">Unaligned Specific Occurrences </w:t>
      </w:r>
      <w:r w:rsidRPr="003169C9">
        <w:t xml:space="preserve">– </w:t>
      </w:r>
      <w:r w:rsidR="00BB761D" w:rsidRPr="003169C9">
        <w:t xml:space="preserve">pastel </w:t>
      </w:r>
      <w:r w:rsidRPr="003169C9">
        <w:t>red highlighting of the logic text along with a</w:t>
      </w:r>
      <w:r w:rsidR="00BB761D" w:rsidRPr="003169C9">
        <w:t xml:space="preserve"> bold </w:t>
      </w:r>
      <w:r w:rsidRPr="003169C9">
        <w:t>asteri</w:t>
      </w:r>
      <w:r w:rsidR="00BB761D" w:rsidRPr="003169C9">
        <w:t>sk</w:t>
      </w:r>
      <w:r w:rsidRPr="003169C9">
        <w:t xml:space="preserve"> icon</w:t>
      </w:r>
    </w:p>
    <w:p w14:paraId="7E2FF4BF" w14:textId="450F0BC9" w:rsidR="00FF3D53" w:rsidRPr="003169C9" w:rsidRDefault="00FF3D53" w:rsidP="00EC0768">
      <w:r w:rsidRPr="003169C9">
        <w:t xml:space="preserve">The results of the calculation </w:t>
      </w:r>
      <w:r w:rsidR="00BB761D" w:rsidRPr="003169C9">
        <w:t xml:space="preserve">shown </w:t>
      </w:r>
      <w:r w:rsidRPr="003169C9">
        <w:t xml:space="preserve">in Figure 11 are that the patient aligns with the logic of the initial patient population (IPP). </w:t>
      </w:r>
      <w:r w:rsidR="00BB761D" w:rsidRPr="003169C9">
        <w:t xml:space="preserve">The </w:t>
      </w:r>
      <w:r w:rsidRPr="003169C9">
        <w:t xml:space="preserve">highlighting of the logic in </w:t>
      </w:r>
      <w:r w:rsidR="00BB761D" w:rsidRPr="003169C9">
        <w:t xml:space="preserve">Figure 11 indicates </w:t>
      </w:r>
      <w:r w:rsidRPr="003169C9">
        <w:t xml:space="preserve">that every AND condition </w:t>
      </w:r>
      <w:r w:rsidR="00BB761D" w:rsidRPr="003169C9">
        <w:t xml:space="preserve">was </w:t>
      </w:r>
      <w:r w:rsidRPr="003169C9">
        <w:t xml:space="preserve">evaluated to true and at least one condition from each OR </w:t>
      </w:r>
      <w:r w:rsidR="00BB761D" w:rsidRPr="003169C9">
        <w:t xml:space="preserve">was </w:t>
      </w:r>
      <w:r w:rsidRPr="003169C9">
        <w:t xml:space="preserve">evaluated to true.  </w:t>
      </w:r>
      <w:r w:rsidR="00BB761D" w:rsidRPr="003169C9">
        <w:t xml:space="preserve">Based on this calculation, </w:t>
      </w:r>
      <w:r w:rsidRPr="003169C9">
        <w:t>the IPP evaluat</w:t>
      </w:r>
      <w:r w:rsidR="00BB761D" w:rsidRPr="003169C9">
        <w:t>es</w:t>
      </w:r>
      <w:r w:rsidRPr="003169C9">
        <w:t xml:space="preserve"> to true for the patient.</w:t>
      </w:r>
    </w:p>
    <w:p w14:paraId="10CD3DAC" w14:textId="274BFAF9" w:rsidR="00FF3D53" w:rsidRPr="003169C9" w:rsidRDefault="00FF3D53" w:rsidP="00EC0768">
      <w:r w:rsidRPr="003169C9">
        <w:t>In Figure 12, all the logical statements are highli</w:t>
      </w:r>
      <w:r w:rsidR="00BB761D" w:rsidRPr="003169C9">
        <w:t>gh</w:t>
      </w:r>
      <w:r w:rsidRPr="003169C9">
        <w:t xml:space="preserve">ted in </w:t>
      </w:r>
      <w:r w:rsidR="00BB761D" w:rsidRPr="003169C9">
        <w:t xml:space="preserve">pastel </w:t>
      </w:r>
      <w:r w:rsidRPr="003169C9">
        <w:t xml:space="preserve">red, indicating that all statements evaluate to false.  </w:t>
      </w:r>
      <w:r w:rsidR="00BB761D" w:rsidRPr="003169C9">
        <w:t>Figure 12 also shows</w:t>
      </w:r>
      <w:r w:rsidRPr="003169C9">
        <w:t xml:space="preserve"> unaligned specific occurrences.  This state indicates that the line of logic would evaluate to true if it were not for specific occurrences.  </w:t>
      </w:r>
      <w:r w:rsidR="00BB761D" w:rsidRPr="003169C9">
        <w:t>S</w:t>
      </w:r>
      <w:r w:rsidRPr="003169C9">
        <w:t>ince all logical lines related to a specific occurrence must evaluate to true for any to evaluate to true, the line does not evaluate to true.  Therefore, this third indication related to specific occurrences helps to identify which lines referencing that occurrence may be causing the calculation to evaluate to false.</w:t>
      </w:r>
      <w:r w:rsidR="00BB761D" w:rsidRPr="003169C9">
        <w:t xml:space="preserve"> The results calculated in Figure 12 indicate that the patient is not included in the IPP.</w:t>
      </w:r>
    </w:p>
    <w:p w14:paraId="2CC3B3BF" w14:textId="63B324B7" w:rsidR="00FF3D53" w:rsidRPr="008752CF" w:rsidRDefault="00FF3D53" w:rsidP="00FF3D53">
      <w:pPr>
        <w:pStyle w:val="Heading2"/>
      </w:pPr>
      <w:bookmarkStart w:id="49" w:name="_Toc256776798"/>
      <w:bookmarkStart w:id="50" w:name="_Toc385331582"/>
      <w:r w:rsidRPr="008752CF">
        <w:t xml:space="preserve">Editing a </w:t>
      </w:r>
      <w:r w:rsidR="00705327" w:rsidRPr="008752CF">
        <w:t>T</w:t>
      </w:r>
      <w:r w:rsidRPr="008752CF">
        <w:t xml:space="preserve">est </w:t>
      </w:r>
      <w:r w:rsidR="00705327" w:rsidRPr="008752CF">
        <w:t>R</w:t>
      </w:r>
      <w:r w:rsidRPr="008752CF">
        <w:t>ecord</w:t>
      </w:r>
      <w:bookmarkEnd w:id="49"/>
      <w:bookmarkEnd w:id="50"/>
    </w:p>
    <w:p w14:paraId="6AD36C11" w14:textId="5886BCBB" w:rsidR="00FF3D53" w:rsidRPr="008752CF" w:rsidRDefault="00FF3D53" w:rsidP="00EC0768">
      <w:r w:rsidRPr="003169C9">
        <w:t xml:space="preserve">The user can edit a test patient from the </w:t>
      </w:r>
      <w:r w:rsidR="00BB761D" w:rsidRPr="003169C9">
        <w:t>M</w:t>
      </w:r>
      <w:r w:rsidRPr="003169C9">
        <w:t xml:space="preserve">easure </w:t>
      </w:r>
      <w:r w:rsidR="00BB761D" w:rsidRPr="003169C9">
        <w:t>V</w:t>
      </w:r>
      <w:r w:rsidRPr="003169C9">
        <w:t>iew (Figure 9) by clicking the “</w:t>
      </w:r>
      <w:r w:rsidR="0005482D" w:rsidRPr="003169C9">
        <w:t>E</w:t>
      </w:r>
      <w:r w:rsidRPr="003169C9">
        <w:t xml:space="preserve">dit” button.  The </w:t>
      </w:r>
      <w:r w:rsidR="00BB761D" w:rsidRPr="003169C9">
        <w:t xml:space="preserve">user accesses the </w:t>
      </w:r>
      <w:r w:rsidRPr="003169C9">
        <w:t>“</w:t>
      </w:r>
      <w:r w:rsidR="0005482D" w:rsidRPr="003169C9">
        <w:t>E</w:t>
      </w:r>
      <w:r w:rsidRPr="003169C9">
        <w:t xml:space="preserve">dit” button </w:t>
      </w:r>
      <w:r w:rsidR="00BB761D" w:rsidRPr="003169C9">
        <w:t xml:space="preserve">for a patient </w:t>
      </w:r>
      <w:r w:rsidRPr="003169C9">
        <w:t>(</w:t>
      </w:r>
      <w:r w:rsidR="00BB761D" w:rsidRPr="003169C9">
        <w:t xml:space="preserve">item </w:t>
      </w:r>
      <w:r w:rsidRPr="003169C9">
        <w:t>#6 in Figure 10) by clicking the “Expand Patient Results” button (</w:t>
      </w:r>
      <w:r w:rsidR="00BB761D" w:rsidRPr="003169C9">
        <w:t xml:space="preserve">item </w:t>
      </w:r>
      <w:r w:rsidRPr="003169C9">
        <w:t xml:space="preserve">#12 in Figure 9).  Clicking the </w:t>
      </w:r>
      <w:r w:rsidR="00BB761D" w:rsidRPr="003169C9">
        <w:t>“</w:t>
      </w:r>
      <w:r w:rsidR="0005482D" w:rsidRPr="003169C9">
        <w:t>E</w:t>
      </w:r>
      <w:r w:rsidRPr="003169C9">
        <w:t>dit</w:t>
      </w:r>
      <w:r w:rsidR="00BB761D" w:rsidRPr="003169C9">
        <w:t>”</w:t>
      </w:r>
      <w:r w:rsidRPr="003169C9">
        <w:t xml:space="preserve"> button opens the </w:t>
      </w:r>
      <w:r w:rsidR="00BB761D" w:rsidRPr="003169C9">
        <w:t>P</w:t>
      </w:r>
      <w:r w:rsidRPr="003169C9">
        <w:t xml:space="preserve">atient </w:t>
      </w:r>
      <w:r w:rsidR="00BB761D" w:rsidRPr="003169C9">
        <w:t>B</w:t>
      </w:r>
      <w:r w:rsidRPr="003169C9">
        <w:t>uilder (</w:t>
      </w:r>
      <w:r w:rsidR="00BB761D" w:rsidRPr="003169C9">
        <w:t xml:space="preserve">as shown in </w:t>
      </w:r>
      <w:r w:rsidRPr="003169C9">
        <w:t>Figure 13) with the data populated for th</w:t>
      </w:r>
      <w:r w:rsidR="00BB761D" w:rsidRPr="003169C9">
        <w:t>at</w:t>
      </w:r>
      <w:r w:rsidRPr="003169C9">
        <w:t xml:space="preserve"> patient.  Once a patient record has been edited and saved</w:t>
      </w:r>
      <w:r w:rsidR="00BB761D" w:rsidRPr="003169C9">
        <w:t>,</w:t>
      </w:r>
      <w:r w:rsidRPr="003169C9">
        <w:t xml:space="preserve"> the </w:t>
      </w:r>
      <w:r w:rsidR="00BB761D" w:rsidRPr="003169C9">
        <w:t xml:space="preserve">application returns the </w:t>
      </w:r>
      <w:r w:rsidRPr="003169C9">
        <w:t xml:space="preserve">user to the </w:t>
      </w:r>
      <w:r w:rsidR="00BB761D" w:rsidRPr="003169C9">
        <w:t>M</w:t>
      </w:r>
      <w:r w:rsidRPr="003169C9">
        <w:t xml:space="preserve">easure </w:t>
      </w:r>
      <w:r w:rsidR="00BB761D" w:rsidRPr="003169C9">
        <w:t>V</w:t>
      </w:r>
      <w:r w:rsidRPr="003169C9">
        <w:t>iew.</w:t>
      </w:r>
    </w:p>
    <w:p w14:paraId="4BE5C588" w14:textId="085EFB6B" w:rsidR="00FF3D53" w:rsidRPr="008752CF" w:rsidRDefault="00FF3D53" w:rsidP="00FF3D53">
      <w:pPr>
        <w:pStyle w:val="Heading2"/>
      </w:pPr>
      <w:bookmarkStart w:id="51" w:name="_Toc256776799"/>
      <w:bookmarkStart w:id="52" w:name="_Toc385331583"/>
      <w:r w:rsidRPr="008752CF">
        <w:t xml:space="preserve">Cloning a </w:t>
      </w:r>
      <w:r w:rsidR="00705327" w:rsidRPr="008752CF">
        <w:t>T</w:t>
      </w:r>
      <w:r w:rsidRPr="008752CF">
        <w:t xml:space="preserve">est </w:t>
      </w:r>
      <w:r w:rsidR="00705327" w:rsidRPr="008752CF">
        <w:t>R</w:t>
      </w:r>
      <w:r w:rsidRPr="008752CF">
        <w:t>ecord</w:t>
      </w:r>
      <w:bookmarkEnd w:id="51"/>
      <w:bookmarkEnd w:id="52"/>
    </w:p>
    <w:p w14:paraId="48D7C7E6" w14:textId="0C71ECED" w:rsidR="00FF3D53" w:rsidRPr="008752CF" w:rsidRDefault="00FF3D53" w:rsidP="00EC0768">
      <w:r w:rsidRPr="003169C9">
        <w:t xml:space="preserve">The user can clone a test patient from the </w:t>
      </w:r>
      <w:r w:rsidR="00BB761D" w:rsidRPr="003169C9">
        <w:t>M</w:t>
      </w:r>
      <w:r w:rsidRPr="003169C9">
        <w:t xml:space="preserve">easure </w:t>
      </w:r>
      <w:r w:rsidR="00BB761D" w:rsidRPr="003169C9">
        <w:t>V</w:t>
      </w:r>
      <w:r w:rsidRPr="003169C9">
        <w:t>iew (Figure 9) by clicking the “</w:t>
      </w:r>
      <w:r w:rsidR="0005482D" w:rsidRPr="003169C9">
        <w:t>C</w:t>
      </w:r>
      <w:r w:rsidRPr="003169C9">
        <w:t>lone” button (</w:t>
      </w:r>
      <w:r w:rsidR="00BB761D" w:rsidRPr="003169C9">
        <w:t xml:space="preserve">item </w:t>
      </w:r>
      <w:r w:rsidRPr="003169C9">
        <w:t xml:space="preserve">#7 in </w:t>
      </w:r>
      <w:r w:rsidR="00BB761D" w:rsidRPr="003169C9">
        <w:t>F</w:t>
      </w:r>
      <w:r w:rsidRPr="003169C9">
        <w:t>igure 10)</w:t>
      </w:r>
      <w:r w:rsidR="00C15CB9" w:rsidRPr="003169C9">
        <w:t xml:space="preserve"> to the immediate right of the “Edit” button</w:t>
      </w:r>
      <w:r w:rsidRPr="003169C9">
        <w:t xml:space="preserve">.  </w:t>
      </w:r>
      <w:r w:rsidR="0005482D" w:rsidRPr="003169C9">
        <w:t>To access t</w:t>
      </w:r>
      <w:r w:rsidRPr="003169C9">
        <w:t>he “</w:t>
      </w:r>
      <w:r w:rsidR="0005482D" w:rsidRPr="003169C9">
        <w:t>C</w:t>
      </w:r>
      <w:r w:rsidRPr="003169C9">
        <w:t>lone” button</w:t>
      </w:r>
      <w:r w:rsidR="0005482D" w:rsidRPr="003169C9">
        <w:t xml:space="preserve">, the user </w:t>
      </w:r>
      <w:r w:rsidRPr="003169C9">
        <w:t>click</w:t>
      </w:r>
      <w:r w:rsidR="0005482D" w:rsidRPr="003169C9">
        <w:t xml:space="preserve">s on </w:t>
      </w:r>
      <w:r w:rsidRPr="003169C9">
        <w:t>the “Expand Patient Results” button (</w:t>
      </w:r>
      <w:r w:rsidR="0005482D" w:rsidRPr="003169C9">
        <w:t xml:space="preserve">item </w:t>
      </w:r>
      <w:r w:rsidRPr="003169C9">
        <w:t xml:space="preserve">#12 in Figure 9).  </w:t>
      </w:r>
      <w:r w:rsidR="0005482D" w:rsidRPr="003169C9">
        <w:t xml:space="preserve">This action </w:t>
      </w:r>
      <w:r w:rsidRPr="003169C9">
        <w:t xml:space="preserve">opens the </w:t>
      </w:r>
      <w:r w:rsidR="0005482D" w:rsidRPr="003169C9">
        <w:t>P</w:t>
      </w:r>
      <w:r w:rsidRPr="003169C9">
        <w:t xml:space="preserve">atient </w:t>
      </w:r>
      <w:r w:rsidR="0005482D" w:rsidRPr="003169C9">
        <w:t>B</w:t>
      </w:r>
      <w:r w:rsidRPr="003169C9">
        <w:t>uilder (Figure 13) with the data populated for the patient being cloned.  The difference between editing and cloning a patient is that the clone process creates a new patient based on an existing patient while the edit process updates the data for an existing patient.  Once a patient record has been cloned, edited, and saved</w:t>
      </w:r>
      <w:r w:rsidR="0005482D" w:rsidRPr="003169C9">
        <w:t>,</w:t>
      </w:r>
      <w:r w:rsidRPr="003169C9">
        <w:t xml:space="preserve"> the </w:t>
      </w:r>
      <w:r w:rsidR="0005482D" w:rsidRPr="003169C9">
        <w:t xml:space="preserve">application returns the </w:t>
      </w:r>
      <w:r w:rsidRPr="003169C9">
        <w:t xml:space="preserve">user to the </w:t>
      </w:r>
      <w:r w:rsidR="0005482D" w:rsidRPr="003169C9">
        <w:t>M</w:t>
      </w:r>
      <w:r w:rsidRPr="003169C9">
        <w:t xml:space="preserve">easure </w:t>
      </w:r>
      <w:r w:rsidR="0005482D" w:rsidRPr="003169C9">
        <w:t>V</w:t>
      </w:r>
      <w:r w:rsidRPr="003169C9">
        <w:t>iew.</w:t>
      </w:r>
    </w:p>
    <w:p w14:paraId="191CA610" w14:textId="174B8DEA" w:rsidR="00FF3D53" w:rsidRPr="008752CF" w:rsidRDefault="00FF3D53" w:rsidP="00FF3D53">
      <w:pPr>
        <w:pStyle w:val="Heading2"/>
      </w:pPr>
      <w:bookmarkStart w:id="53" w:name="_Toc256776800"/>
      <w:bookmarkStart w:id="54" w:name="_Toc385331584"/>
      <w:r w:rsidRPr="008752CF">
        <w:t xml:space="preserve">Deleting a </w:t>
      </w:r>
      <w:r w:rsidR="00705327" w:rsidRPr="008752CF">
        <w:t>T</w:t>
      </w:r>
      <w:r w:rsidRPr="008752CF">
        <w:t xml:space="preserve">est </w:t>
      </w:r>
      <w:r w:rsidR="00705327" w:rsidRPr="008752CF">
        <w:t>R</w:t>
      </w:r>
      <w:r w:rsidRPr="008752CF">
        <w:t>ecord</w:t>
      </w:r>
      <w:bookmarkEnd w:id="53"/>
      <w:bookmarkEnd w:id="54"/>
    </w:p>
    <w:p w14:paraId="7B1B6FAD" w14:textId="3FF563D5" w:rsidR="00FF3D53" w:rsidRPr="008752CF" w:rsidRDefault="00FF3D53" w:rsidP="00EC0768">
      <w:r w:rsidRPr="003169C9">
        <w:t xml:space="preserve">The user can delete a test patient from the </w:t>
      </w:r>
      <w:r w:rsidR="0005482D" w:rsidRPr="003169C9">
        <w:t>M</w:t>
      </w:r>
      <w:r w:rsidRPr="003169C9">
        <w:t xml:space="preserve">easure </w:t>
      </w:r>
      <w:r w:rsidR="0005482D" w:rsidRPr="003169C9">
        <w:t>V</w:t>
      </w:r>
      <w:r w:rsidRPr="003169C9">
        <w:t>iew (Figure 9) by clicking the “</w:t>
      </w:r>
      <w:r w:rsidR="0005482D" w:rsidRPr="003169C9">
        <w:t>D</w:t>
      </w:r>
      <w:r w:rsidRPr="003169C9">
        <w:t xml:space="preserve">elete” </w:t>
      </w:r>
      <w:r w:rsidR="0003660F" w:rsidRPr="003169C9">
        <w:t>icon (</w:t>
      </w:r>
      <w:r w:rsidR="0005482D" w:rsidRPr="003169C9">
        <w:t xml:space="preserve">item </w:t>
      </w:r>
      <w:r w:rsidRPr="003169C9">
        <w:t xml:space="preserve">#8 in </w:t>
      </w:r>
      <w:r w:rsidR="0005482D" w:rsidRPr="003169C9">
        <w:t>F</w:t>
      </w:r>
      <w:r w:rsidRPr="003169C9">
        <w:t>igure 10)</w:t>
      </w:r>
      <w:r w:rsidR="00C15CB9" w:rsidRPr="003169C9">
        <w:t xml:space="preserve"> to the immediate right of the “Clone” button</w:t>
      </w:r>
      <w:r w:rsidRPr="003169C9">
        <w:t xml:space="preserve">.  The </w:t>
      </w:r>
      <w:r w:rsidR="0005482D" w:rsidRPr="003169C9">
        <w:t xml:space="preserve">user accesses the </w:t>
      </w:r>
      <w:r w:rsidRPr="003169C9">
        <w:t>“</w:t>
      </w:r>
      <w:r w:rsidR="0005482D" w:rsidRPr="003169C9">
        <w:t>D</w:t>
      </w:r>
      <w:r w:rsidRPr="003169C9">
        <w:t xml:space="preserve">elete” </w:t>
      </w:r>
      <w:r w:rsidR="00C15CB9" w:rsidRPr="003169C9">
        <w:t>icon</w:t>
      </w:r>
      <w:r w:rsidRPr="003169C9">
        <w:t xml:space="preserve"> by clicking </w:t>
      </w:r>
      <w:r w:rsidR="0005482D" w:rsidRPr="003169C9">
        <w:t xml:space="preserve">on </w:t>
      </w:r>
      <w:r w:rsidRPr="003169C9">
        <w:t>the “Expand Patient Results” button (</w:t>
      </w:r>
      <w:r w:rsidR="0005482D" w:rsidRPr="003169C9">
        <w:t xml:space="preserve">item </w:t>
      </w:r>
      <w:r w:rsidRPr="003169C9">
        <w:t xml:space="preserve">#12 in </w:t>
      </w:r>
      <w:r w:rsidR="0005482D" w:rsidRPr="003169C9">
        <w:t>F</w:t>
      </w:r>
      <w:r w:rsidRPr="003169C9">
        <w:t>igure 9).  Deleting a patient requires a two</w:t>
      </w:r>
      <w:r w:rsidR="0005482D" w:rsidRPr="003169C9">
        <w:t>-</w:t>
      </w:r>
      <w:r w:rsidRPr="003169C9">
        <w:t xml:space="preserve">step process for confirmation.  </w:t>
      </w:r>
      <w:r w:rsidR="0005482D" w:rsidRPr="003169C9">
        <w:t xml:space="preserve">Once a user deletes a patient record, the action cannot be undone. To delete a patient record, the user initially clicks </w:t>
      </w:r>
      <w:r w:rsidRPr="003169C9">
        <w:t xml:space="preserve">the </w:t>
      </w:r>
      <w:r w:rsidR="0005482D" w:rsidRPr="003169C9">
        <w:t>“Delete”</w:t>
      </w:r>
      <w:r w:rsidRPr="003169C9">
        <w:t xml:space="preserve"> button</w:t>
      </w:r>
      <w:r w:rsidR="0005482D" w:rsidRPr="003169C9">
        <w:t xml:space="preserve">. A </w:t>
      </w:r>
      <w:r w:rsidRPr="003169C9">
        <w:t xml:space="preserve">second </w:t>
      </w:r>
      <w:r w:rsidR="0005482D" w:rsidRPr="003169C9">
        <w:t>“Delete”</w:t>
      </w:r>
      <w:r w:rsidRPr="003169C9">
        <w:t xml:space="preserve"> button </w:t>
      </w:r>
      <w:r w:rsidR="0005482D" w:rsidRPr="003169C9">
        <w:t xml:space="preserve">is then displayed. The user </w:t>
      </w:r>
      <w:r w:rsidRPr="003169C9">
        <w:t>must click</w:t>
      </w:r>
      <w:r w:rsidR="0005482D" w:rsidRPr="003169C9">
        <w:t xml:space="preserve"> the second “Delete” button</w:t>
      </w:r>
      <w:r w:rsidRPr="003169C9">
        <w:t xml:space="preserve"> to confirm the deletion of the patient.</w:t>
      </w:r>
    </w:p>
    <w:p w14:paraId="66984511" w14:textId="77777777" w:rsidR="00FF3D53" w:rsidRPr="008752CF" w:rsidRDefault="00FF3D53" w:rsidP="00FF3D53">
      <w:pPr>
        <w:pStyle w:val="Heading2"/>
      </w:pPr>
      <w:bookmarkStart w:id="55" w:name="_Toc256776801"/>
      <w:bookmarkStart w:id="56" w:name="_Toc385331585"/>
      <w:r w:rsidRPr="008752CF">
        <w:t>Updating a Measure</w:t>
      </w:r>
      <w:bookmarkEnd w:id="55"/>
      <w:bookmarkEnd w:id="56"/>
    </w:p>
    <w:p w14:paraId="7A9E9BE0" w14:textId="4B84FCCE" w:rsidR="00FF3D53" w:rsidRPr="008752CF" w:rsidRDefault="00FF3D53" w:rsidP="00EC0768">
      <w:r w:rsidRPr="003169C9">
        <w:t xml:space="preserve">The user can update a measure by clicking </w:t>
      </w:r>
      <w:r w:rsidR="00C15CB9" w:rsidRPr="003169C9">
        <w:t xml:space="preserve">on </w:t>
      </w:r>
      <w:r w:rsidRPr="003169C9">
        <w:t xml:space="preserve">the </w:t>
      </w:r>
      <w:r w:rsidR="0005482D" w:rsidRPr="003169C9">
        <w:t>“U</w:t>
      </w:r>
      <w:r w:rsidRPr="003169C9">
        <w:t>p</w:t>
      </w:r>
      <w:r w:rsidR="0005482D" w:rsidRPr="003169C9">
        <w:t>d</w:t>
      </w:r>
      <w:r w:rsidRPr="003169C9">
        <w:t xml:space="preserve">ate </w:t>
      </w:r>
      <w:r w:rsidR="0005482D" w:rsidRPr="003169C9">
        <w:t>M</w:t>
      </w:r>
      <w:r w:rsidRPr="003169C9">
        <w:t>easure</w:t>
      </w:r>
      <w:r w:rsidR="0005482D" w:rsidRPr="003169C9">
        <w:t>”</w:t>
      </w:r>
      <w:r w:rsidRPr="003169C9">
        <w:t xml:space="preserve"> button.  The </w:t>
      </w:r>
      <w:r w:rsidR="00C15CB9" w:rsidRPr="003169C9">
        <w:t xml:space="preserve">user accesses this </w:t>
      </w:r>
      <w:r w:rsidRPr="003169C9">
        <w:t xml:space="preserve">button by clicking </w:t>
      </w:r>
      <w:r w:rsidR="00C15CB9" w:rsidRPr="003169C9">
        <w:t xml:space="preserve">on </w:t>
      </w:r>
      <w:r w:rsidRPr="003169C9">
        <w:t xml:space="preserve">the </w:t>
      </w:r>
      <w:r w:rsidR="00FA11A1" w:rsidRPr="003169C9">
        <w:t>“</w:t>
      </w:r>
      <w:r w:rsidR="00C15CB9" w:rsidRPr="003169C9">
        <w:t>M</w:t>
      </w:r>
      <w:r w:rsidRPr="003169C9">
        <w:t xml:space="preserve">easure </w:t>
      </w:r>
      <w:r w:rsidR="00C15CB9" w:rsidRPr="003169C9">
        <w:t>A</w:t>
      </w:r>
      <w:r w:rsidRPr="003169C9">
        <w:t>ctions</w:t>
      </w:r>
      <w:r w:rsidR="00C15CB9" w:rsidRPr="003169C9">
        <w:t>”</w:t>
      </w:r>
      <w:r w:rsidRPr="003169C9">
        <w:t xml:space="preserve"> icon (#4).  The </w:t>
      </w:r>
      <w:r w:rsidR="00FA11A1" w:rsidRPr="003169C9">
        <w:t>U</w:t>
      </w:r>
      <w:r w:rsidRPr="003169C9">
        <w:t xml:space="preserve">pdate </w:t>
      </w:r>
      <w:r w:rsidR="00FA11A1" w:rsidRPr="003169C9">
        <w:t xml:space="preserve">Measures” </w:t>
      </w:r>
      <w:r w:rsidRPr="003169C9">
        <w:t xml:space="preserve">button displays the </w:t>
      </w:r>
      <w:r w:rsidR="00FA11A1" w:rsidRPr="003169C9">
        <w:t>U</w:t>
      </w:r>
      <w:r w:rsidRPr="003169C9">
        <w:t xml:space="preserve">pdate </w:t>
      </w:r>
      <w:r w:rsidR="00FA11A1" w:rsidRPr="003169C9">
        <w:t>M</w:t>
      </w:r>
      <w:r w:rsidRPr="003169C9">
        <w:t xml:space="preserve">easure </w:t>
      </w:r>
      <w:r w:rsidR="00FA11A1" w:rsidRPr="003169C9">
        <w:t>D</w:t>
      </w:r>
      <w:r w:rsidRPr="003169C9">
        <w:t xml:space="preserve">ialog (Figure 8).  The </w:t>
      </w:r>
      <w:r w:rsidR="00FA11A1" w:rsidRPr="003169C9">
        <w:t>U</w:t>
      </w:r>
      <w:r w:rsidRPr="003169C9">
        <w:t xml:space="preserve">pdate </w:t>
      </w:r>
      <w:r w:rsidR="00FA11A1" w:rsidRPr="003169C9">
        <w:t>M</w:t>
      </w:r>
      <w:r w:rsidRPr="003169C9">
        <w:t xml:space="preserve">easure </w:t>
      </w:r>
      <w:r w:rsidR="00FA11A1" w:rsidRPr="003169C9">
        <w:t>D</w:t>
      </w:r>
      <w:r w:rsidRPr="003169C9">
        <w:t xml:space="preserve">ialog allows the user to specify a new zip package for a measure exported from the MAT.  Once the new measure package has been entered, the </w:t>
      </w:r>
      <w:r w:rsidRPr="003169C9">
        <w:lastRenderedPageBreak/>
        <w:t xml:space="preserve">user clicks the </w:t>
      </w:r>
      <w:r w:rsidR="00FA11A1" w:rsidRPr="003169C9">
        <w:t>“L</w:t>
      </w:r>
      <w:r w:rsidRPr="003169C9">
        <w:t>oad</w:t>
      </w:r>
      <w:r w:rsidR="00FA11A1" w:rsidRPr="003169C9">
        <w:t>”</w:t>
      </w:r>
      <w:r w:rsidRPr="003169C9">
        <w:t xml:space="preserve"> button</w:t>
      </w:r>
      <w:r w:rsidR="00FA11A1" w:rsidRPr="003169C9">
        <w:t>,</w:t>
      </w:r>
      <w:r w:rsidRPr="003169C9">
        <w:t xml:space="preserve"> which updates the measure definition and returns the user to the </w:t>
      </w:r>
      <w:r w:rsidR="00FA11A1" w:rsidRPr="003169C9">
        <w:t>M</w:t>
      </w:r>
      <w:r w:rsidRPr="003169C9">
        <w:t xml:space="preserve">easure </w:t>
      </w:r>
      <w:r w:rsidR="00FA11A1" w:rsidRPr="003169C9">
        <w:t>V</w:t>
      </w:r>
      <w:r w:rsidRPr="003169C9">
        <w:t>iew with the updated measure definition.</w:t>
      </w:r>
    </w:p>
    <w:p w14:paraId="31CEE67F" w14:textId="77777777" w:rsidR="00FF3D53" w:rsidRPr="008752CF" w:rsidRDefault="00FF3D53" w:rsidP="00FF3D53">
      <w:pPr>
        <w:pStyle w:val="Heading2"/>
      </w:pPr>
      <w:bookmarkStart w:id="57" w:name="_Toc256776802"/>
      <w:bookmarkStart w:id="58" w:name="_Toc385331586"/>
      <w:r w:rsidRPr="008752CF">
        <w:t>Deleting a Measure</w:t>
      </w:r>
      <w:bookmarkEnd w:id="57"/>
      <w:bookmarkEnd w:id="58"/>
    </w:p>
    <w:p w14:paraId="696D755E" w14:textId="189BCB0D" w:rsidR="00FF3D53" w:rsidRPr="008752CF" w:rsidRDefault="00FF3D53" w:rsidP="00EC0768">
      <w:r w:rsidRPr="003169C9">
        <w:t xml:space="preserve">The user can delete a measure from the </w:t>
      </w:r>
      <w:r w:rsidR="00FA11A1" w:rsidRPr="003169C9">
        <w:t>M</w:t>
      </w:r>
      <w:r w:rsidRPr="003169C9">
        <w:t xml:space="preserve">easure </w:t>
      </w:r>
      <w:r w:rsidR="00FA11A1" w:rsidRPr="003169C9">
        <w:t>V</w:t>
      </w:r>
      <w:r w:rsidRPr="003169C9">
        <w:t>iew (Figure 9) by clicking the “</w:t>
      </w:r>
      <w:r w:rsidR="00FA11A1" w:rsidRPr="003169C9">
        <w:t>D</w:t>
      </w:r>
      <w:r w:rsidRPr="003169C9">
        <w:t xml:space="preserve">elete” </w:t>
      </w:r>
      <w:r w:rsidR="00FA11A1" w:rsidRPr="003169C9">
        <w:t>icon</w:t>
      </w:r>
      <w:r w:rsidRPr="003169C9">
        <w:t xml:space="preserve"> for a measure.  </w:t>
      </w:r>
      <w:r w:rsidR="00FA11A1" w:rsidRPr="003169C9">
        <w:t>To access t</w:t>
      </w:r>
      <w:r w:rsidRPr="003169C9">
        <w:t>he “</w:t>
      </w:r>
      <w:r w:rsidR="00FA11A1" w:rsidRPr="003169C9">
        <w:t>D</w:t>
      </w:r>
      <w:r w:rsidRPr="003169C9">
        <w:t xml:space="preserve">elete” </w:t>
      </w:r>
      <w:r w:rsidR="00FA11A1" w:rsidRPr="003169C9">
        <w:t>icon</w:t>
      </w:r>
      <w:r w:rsidRPr="003169C9">
        <w:t xml:space="preserve"> for a measure</w:t>
      </w:r>
      <w:r w:rsidR="00FA11A1" w:rsidRPr="003169C9">
        <w:t xml:space="preserve">, the user </w:t>
      </w:r>
      <w:r w:rsidRPr="003169C9">
        <w:t>click</w:t>
      </w:r>
      <w:r w:rsidR="00FA11A1" w:rsidRPr="003169C9">
        <w:t xml:space="preserve">s on </w:t>
      </w:r>
      <w:r w:rsidRPr="003169C9">
        <w:t xml:space="preserve">the </w:t>
      </w:r>
      <w:r w:rsidR="00FA11A1" w:rsidRPr="003169C9">
        <w:t>‘M</w:t>
      </w:r>
      <w:r w:rsidRPr="003169C9">
        <w:t xml:space="preserve">easure </w:t>
      </w:r>
      <w:r w:rsidR="00FA11A1" w:rsidRPr="003169C9">
        <w:t>A</w:t>
      </w:r>
      <w:r w:rsidRPr="003169C9">
        <w:t>ctions</w:t>
      </w:r>
      <w:r w:rsidR="00FA11A1" w:rsidRPr="003169C9">
        <w:t>”</w:t>
      </w:r>
      <w:r w:rsidRPr="003169C9">
        <w:t xml:space="preserve"> icon (</w:t>
      </w:r>
      <w:r w:rsidR="00FA11A1" w:rsidRPr="003169C9">
        <w:t>item</w:t>
      </w:r>
      <w:r w:rsidR="00897A07">
        <w:t> </w:t>
      </w:r>
      <w:r w:rsidRPr="003169C9">
        <w:t xml:space="preserve">#4).  </w:t>
      </w:r>
      <w:r w:rsidR="00FA11A1" w:rsidRPr="003169C9">
        <w:t>Once a user deletes a measure, the action cannot be undone. To delete a measure, the user initially clicks the “Delete” icon. A second “Delete” icon is then displayed. The user must click the second “Delete” icon to confirm the deletion of the measure.</w:t>
      </w:r>
      <w:r w:rsidRPr="003169C9">
        <w:t xml:space="preserve"> </w:t>
      </w:r>
      <w:r w:rsidR="00FA11A1" w:rsidRPr="003169C9">
        <w:t>After</w:t>
      </w:r>
      <w:r w:rsidRPr="003169C9">
        <w:t xml:space="preserve"> the measure </w:t>
      </w:r>
      <w:r w:rsidR="00FA11A1" w:rsidRPr="003169C9">
        <w:t>is</w:t>
      </w:r>
      <w:r w:rsidRPr="003169C9">
        <w:t xml:space="preserve"> deleted, the </w:t>
      </w:r>
      <w:r w:rsidR="00FA11A1" w:rsidRPr="003169C9">
        <w:t>M</w:t>
      </w:r>
      <w:r w:rsidRPr="003169C9">
        <w:t xml:space="preserve">easure </w:t>
      </w:r>
      <w:r w:rsidR="00FA11A1" w:rsidRPr="003169C9">
        <w:t>D</w:t>
      </w:r>
      <w:r w:rsidRPr="003169C9">
        <w:t>ashboard is displayed</w:t>
      </w:r>
      <w:r w:rsidR="00FA11A1" w:rsidRPr="003169C9">
        <w:t xml:space="preserve"> </w:t>
      </w:r>
      <w:r w:rsidR="00930791">
        <w:t>with</w:t>
      </w:r>
      <w:r w:rsidR="00930791" w:rsidRPr="00EC0768">
        <w:t xml:space="preserve"> </w:t>
      </w:r>
      <w:r w:rsidRPr="00EC0768">
        <w:t xml:space="preserve">the deleted measure </w:t>
      </w:r>
      <w:r w:rsidR="00930791">
        <w:t>no longer present</w:t>
      </w:r>
      <w:r w:rsidRPr="00EC0768">
        <w:t>.</w:t>
      </w:r>
    </w:p>
    <w:p w14:paraId="273C922F" w14:textId="77777777" w:rsidR="00FF3D53" w:rsidRPr="008752CF" w:rsidRDefault="00FF3D53" w:rsidP="00831161">
      <w:pPr>
        <w:pStyle w:val="Heading1"/>
        <w:spacing w:before="360"/>
      </w:pPr>
      <w:bookmarkStart w:id="59" w:name="_Toc256776803"/>
      <w:bookmarkStart w:id="60" w:name="_Toc385331587"/>
      <w:r w:rsidRPr="008752CF">
        <w:t>Building a Patient Test Record</w:t>
      </w:r>
      <w:bookmarkEnd w:id="59"/>
      <w:bookmarkEnd w:id="60"/>
    </w:p>
    <w:p w14:paraId="59C0D24A" w14:textId="77777777" w:rsidR="00FF3D53" w:rsidRPr="008752CF" w:rsidRDefault="00FF3D53" w:rsidP="00FF3D53">
      <w:pPr>
        <w:pStyle w:val="Heading2"/>
      </w:pPr>
      <w:bookmarkStart w:id="61" w:name="_Toc256776804"/>
      <w:bookmarkStart w:id="62" w:name="_Toc385331588"/>
      <w:r w:rsidRPr="008752CF">
        <w:t>Overview</w:t>
      </w:r>
      <w:bookmarkEnd w:id="61"/>
      <w:bookmarkEnd w:id="62"/>
    </w:p>
    <w:p w14:paraId="55504A15" w14:textId="765AE1C7" w:rsidR="00FF3D53" w:rsidRPr="00EC0768" w:rsidRDefault="00FF3D53" w:rsidP="00EC0768">
      <w:r w:rsidRPr="00EC0768">
        <w:t xml:space="preserve">The Patient Builder </w:t>
      </w:r>
      <w:r w:rsidR="00FA11A1" w:rsidRPr="00EC0768">
        <w:t xml:space="preserve">view, as shown in </w:t>
      </w:r>
      <w:r w:rsidRPr="00EC0768">
        <w:t>Figure 13</w:t>
      </w:r>
      <w:r w:rsidR="00FA11A1" w:rsidRPr="00EC0768">
        <w:t>,</w:t>
      </w:r>
      <w:r w:rsidRPr="00EC0768">
        <w:t xml:space="preserve"> allows adding and editing clinical data for a synthetic test patient record.  The </w:t>
      </w:r>
      <w:r w:rsidR="00FA11A1" w:rsidRPr="00EC0768">
        <w:t>user accesses the P</w:t>
      </w:r>
      <w:r w:rsidRPr="00EC0768">
        <w:t xml:space="preserve">atient </w:t>
      </w:r>
      <w:r w:rsidR="00FA11A1" w:rsidRPr="00EC0768">
        <w:t>B</w:t>
      </w:r>
      <w:r w:rsidRPr="00EC0768">
        <w:t>uil</w:t>
      </w:r>
      <w:r w:rsidR="00705327" w:rsidRPr="00EC0768">
        <w:t>d</w:t>
      </w:r>
      <w:r w:rsidRPr="00EC0768">
        <w:t xml:space="preserve">er </w:t>
      </w:r>
      <w:r w:rsidR="00FA11A1" w:rsidRPr="00EC0768">
        <w:t xml:space="preserve">view </w:t>
      </w:r>
      <w:r w:rsidRPr="00EC0768">
        <w:t xml:space="preserve">by clicking on the </w:t>
      </w:r>
      <w:r w:rsidR="00FA11A1" w:rsidRPr="00EC0768">
        <w:t>“A</w:t>
      </w:r>
      <w:r w:rsidRPr="00EC0768">
        <w:t xml:space="preserve">dd </w:t>
      </w:r>
      <w:r w:rsidR="00FA11A1" w:rsidRPr="00EC0768">
        <w:t>P</w:t>
      </w:r>
      <w:r w:rsidRPr="00EC0768">
        <w:t>atient</w:t>
      </w:r>
      <w:r w:rsidR="00FA11A1" w:rsidRPr="00EC0768">
        <w:t>”</w:t>
      </w:r>
      <w:r w:rsidRPr="00EC0768">
        <w:t xml:space="preserve"> button (</w:t>
      </w:r>
      <w:r w:rsidR="00FA11A1" w:rsidRPr="00EC0768">
        <w:t xml:space="preserve">item </w:t>
      </w:r>
      <w:r w:rsidRPr="00EC0768">
        <w:t xml:space="preserve">#5) on the </w:t>
      </w:r>
      <w:r w:rsidR="00FA11A1" w:rsidRPr="00EC0768">
        <w:t>M</w:t>
      </w:r>
      <w:r w:rsidRPr="00EC0768">
        <w:t xml:space="preserve">easure </w:t>
      </w:r>
      <w:r w:rsidR="00FA11A1" w:rsidRPr="00EC0768">
        <w:t>D</w:t>
      </w:r>
      <w:r w:rsidRPr="00EC0768">
        <w:t xml:space="preserve">ashboard (Figure 8), or by clicking the </w:t>
      </w:r>
      <w:r w:rsidR="00FA11A1" w:rsidRPr="00EC0768">
        <w:t>“A</w:t>
      </w:r>
      <w:r w:rsidRPr="00EC0768">
        <w:t>dd</w:t>
      </w:r>
      <w:r w:rsidR="00FA11A1" w:rsidRPr="00EC0768">
        <w:t xml:space="preserve"> Patient</w:t>
      </w:r>
      <w:r w:rsidRPr="00EC0768">
        <w:t>,</w:t>
      </w:r>
      <w:r w:rsidR="00FA11A1" w:rsidRPr="00EC0768">
        <w:t>”</w:t>
      </w:r>
      <w:r w:rsidRPr="00EC0768">
        <w:t xml:space="preserve"> </w:t>
      </w:r>
      <w:r w:rsidR="00FA11A1" w:rsidRPr="00EC0768">
        <w:t>‘E</w:t>
      </w:r>
      <w:r w:rsidRPr="00EC0768">
        <w:t>dit,</w:t>
      </w:r>
      <w:r w:rsidR="00FA11A1" w:rsidRPr="00EC0768">
        <w:t>”</w:t>
      </w:r>
      <w:r w:rsidRPr="00EC0768">
        <w:t xml:space="preserve"> or </w:t>
      </w:r>
      <w:r w:rsidR="00FA11A1" w:rsidRPr="00EC0768">
        <w:t>“C</w:t>
      </w:r>
      <w:r w:rsidRPr="00EC0768">
        <w:t>lone</w:t>
      </w:r>
      <w:r w:rsidR="00FA11A1" w:rsidRPr="00EC0768">
        <w:t>”</w:t>
      </w:r>
      <w:r w:rsidRPr="00EC0768">
        <w:t xml:space="preserve"> buttons from the </w:t>
      </w:r>
      <w:r w:rsidR="00FA11A1" w:rsidRPr="00EC0768">
        <w:t>M</w:t>
      </w:r>
      <w:r w:rsidRPr="00EC0768">
        <w:t xml:space="preserve">easure </w:t>
      </w:r>
      <w:r w:rsidR="00FA11A1" w:rsidRPr="00EC0768">
        <w:t>V</w:t>
      </w:r>
      <w:r w:rsidRPr="00EC0768">
        <w:t>iew (Figure 9).</w:t>
      </w:r>
    </w:p>
    <w:p w14:paraId="0436E25F" w14:textId="7EF5B30B" w:rsidR="00FF3D53" w:rsidRPr="00EC0768" w:rsidRDefault="00FF3D53" w:rsidP="00EC0768">
      <w:r w:rsidRPr="00EC0768">
        <w:t>Th</w:t>
      </w:r>
      <w:r w:rsidR="00FA11A1" w:rsidRPr="00EC0768">
        <w:t>e Patient Builder view</w:t>
      </w:r>
      <w:r w:rsidRPr="00EC0768">
        <w:t xml:space="preserve"> provides fields to either add new data or edit existing data for a patient.  The patient first and last name can be defined using the associated edit fields (</w:t>
      </w:r>
      <w:r w:rsidR="00FA11A1" w:rsidRPr="00EC0768">
        <w:t xml:space="preserve">item </w:t>
      </w:r>
      <w:r w:rsidRPr="00EC0768">
        <w:t>#1)</w:t>
      </w:r>
      <w:r w:rsidR="00FA11A1" w:rsidRPr="00EC0768">
        <w:t>;</w:t>
      </w:r>
      <w:r w:rsidRPr="00EC0768">
        <w:t xml:space="preserve"> characteristics such as gender, birthdate, race, and ethnicity can be set in the characteristics section (</w:t>
      </w:r>
      <w:r w:rsidR="00FA11A1" w:rsidRPr="00EC0768">
        <w:t xml:space="preserve">item </w:t>
      </w:r>
      <w:r w:rsidRPr="00EC0768">
        <w:t>#5)</w:t>
      </w:r>
      <w:r w:rsidR="00FA11A1" w:rsidRPr="00EC0768">
        <w:t>;</w:t>
      </w:r>
      <w:r w:rsidRPr="00EC0768">
        <w:t xml:space="preserve"> and QDM elements (</w:t>
      </w:r>
      <w:r w:rsidR="00FA11A1" w:rsidRPr="00EC0768">
        <w:t xml:space="preserve">item </w:t>
      </w:r>
      <w:r w:rsidRPr="00EC0768">
        <w:t>#2) can be added to the patient history section (</w:t>
      </w:r>
      <w:r w:rsidR="00FA11A1" w:rsidRPr="00EC0768">
        <w:t xml:space="preserve">item </w:t>
      </w:r>
      <w:r w:rsidRPr="00EC0768">
        <w:t>#4) by dragging and dropping an individual element (</w:t>
      </w:r>
      <w:r w:rsidR="00FA11A1" w:rsidRPr="00EC0768">
        <w:t xml:space="preserve">item </w:t>
      </w:r>
      <w:r w:rsidRPr="00EC0768">
        <w:t>#3) onto the patient history section.</w:t>
      </w:r>
    </w:p>
    <w:p w14:paraId="489708B7" w14:textId="4403B300" w:rsidR="00FF3D53" w:rsidRPr="00EC0768" w:rsidRDefault="00FF3D53" w:rsidP="00EC0768">
      <w:r w:rsidRPr="00EC0768">
        <w:t xml:space="preserve">In addition to defining the patient data, the </w:t>
      </w:r>
      <w:r w:rsidR="00FA11A1" w:rsidRPr="00EC0768">
        <w:t>P</w:t>
      </w:r>
      <w:r w:rsidRPr="00EC0768">
        <w:t xml:space="preserve">atient </w:t>
      </w:r>
      <w:r w:rsidR="00FA11A1" w:rsidRPr="00EC0768">
        <w:t>B</w:t>
      </w:r>
      <w:r w:rsidRPr="00EC0768">
        <w:t xml:space="preserve">uilder </w:t>
      </w:r>
      <w:r w:rsidR="00FA11A1" w:rsidRPr="00EC0768">
        <w:t xml:space="preserve">view </w:t>
      </w:r>
      <w:r w:rsidRPr="00EC0768">
        <w:t>allows the user to set expect</w:t>
      </w:r>
      <w:r w:rsidR="00FA11A1" w:rsidRPr="00EC0768">
        <w:t>at</w:t>
      </w:r>
      <w:r w:rsidRPr="00EC0768">
        <w:t xml:space="preserve">ions on the patient using the </w:t>
      </w:r>
      <w:r w:rsidR="00FA11A1" w:rsidRPr="00EC0768">
        <w:t>‘E</w:t>
      </w:r>
      <w:r w:rsidRPr="00EC0768">
        <w:t>xpectations</w:t>
      </w:r>
      <w:r w:rsidR="00FA11A1" w:rsidRPr="00EC0768">
        <w:t>”</w:t>
      </w:r>
      <w:r w:rsidRPr="00EC0768">
        <w:t xml:space="preserve"> section (</w:t>
      </w:r>
      <w:r w:rsidR="00FA11A1" w:rsidRPr="00EC0768">
        <w:t xml:space="preserve">item </w:t>
      </w:r>
      <w:r w:rsidRPr="00EC0768">
        <w:t xml:space="preserve">#6).  Expectations represent how the user expects the patient being defined to calculate against the measure.  The </w:t>
      </w:r>
      <w:r w:rsidR="00DC2F1A" w:rsidRPr="00EC0768">
        <w:t>“E</w:t>
      </w:r>
      <w:r w:rsidRPr="00EC0768">
        <w:t>xpectations</w:t>
      </w:r>
      <w:r w:rsidR="00DC2F1A" w:rsidRPr="00EC0768">
        <w:t>”</w:t>
      </w:r>
      <w:r w:rsidRPr="00EC0768">
        <w:t xml:space="preserve"> section will be different based on the type of measure for which </w:t>
      </w:r>
      <w:r w:rsidR="00DC2F1A" w:rsidRPr="00EC0768">
        <w:t xml:space="preserve">the user is building </w:t>
      </w:r>
      <w:r w:rsidRPr="00EC0768">
        <w:t xml:space="preserve">the patient </w:t>
      </w:r>
      <w:r w:rsidR="00DC2F1A" w:rsidRPr="00EC0768">
        <w:t>record</w:t>
      </w:r>
      <w:r w:rsidRPr="00EC0768">
        <w:t>.  Patient</w:t>
      </w:r>
      <w:r w:rsidR="00DC2F1A" w:rsidRPr="00EC0768">
        <w:t>-</w:t>
      </w:r>
      <w:r w:rsidRPr="00EC0768">
        <w:t xml:space="preserve">based measures provide a check box to select the appropriate </w:t>
      </w:r>
      <w:r w:rsidR="00DC2F1A" w:rsidRPr="00EC0768">
        <w:t xml:space="preserve">expected </w:t>
      </w:r>
      <w:r w:rsidRPr="00EC0768">
        <w:t xml:space="preserve">populations (numerator, denominator, etc.) </w:t>
      </w:r>
      <w:r w:rsidR="00DC2F1A" w:rsidRPr="00EC0768">
        <w:t xml:space="preserve">within which </w:t>
      </w:r>
      <w:r w:rsidRPr="00EC0768">
        <w:t xml:space="preserve">the patient </w:t>
      </w:r>
      <w:r w:rsidR="00DC2F1A" w:rsidRPr="00EC0768">
        <w:t>will be</w:t>
      </w:r>
      <w:r w:rsidRPr="00EC0768">
        <w:t xml:space="preserve"> included.  Episode of care</w:t>
      </w:r>
      <w:r w:rsidR="00DC2F1A" w:rsidRPr="00EC0768">
        <w:t>-</w:t>
      </w:r>
      <w:r w:rsidRPr="00EC0768">
        <w:t>based measures allow selecting the number of episodes of care that are expected to be included in each population using a number picker</w:t>
      </w:r>
      <w:r w:rsidR="00DC2F1A" w:rsidRPr="00EC0768">
        <w:t>. C</w:t>
      </w:r>
      <w:r w:rsidRPr="00EC0768">
        <w:t xml:space="preserve">ontinuous variable measures allow </w:t>
      </w:r>
      <w:r w:rsidR="00DC2F1A" w:rsidRPr="00EC0768">
        <w:t xml:space="preserve">users to </w:t>
      </w:r>
      <w:r w:rsidRPr="00EC0768">
        <w:t>defin</w:t>
      </w:r>
      <w:r w:rsidR="00DC2F1A" w:rsidRPr="00EC0768">
        <w:t>e</w:t>
      </w:r>
      <w:r w:rsidRPr="00EC0768">
        <w:t xml:space="preserve"> the expected value(s) the measure is expected to calculate for the patient.</w:t>
      </w:r>
    </w:p>
    <w:p w14:paraId="653622C7" w14:textId="5BD40607" w:rsidR="00FF3D53" w:rsidRPr="00EC0768" w:rsidRDefault="00DC2F1A" w:rsidP="00EC0768">
      <w:r w:rsidRPr="00EC0768">
        <w:t>In addition</w:t>
      </w:r>
      <w:r w:rsidR="0003660F" w:rsidRPr="00EC0768">
        <w:t>,</w:t>
      </w:r>
      <w:r w:rsidR="0003660F" w:rsidRPr="00EC0768" w:rsidDel="00DC2F1A">
        <w:t xml:space="preserve"> </w:t>
      </w:r>
      <w:r w:rsidR="0003660F" w:rsidRPr="00EC0768">
        <w:t>the</w:t>
      </w:r>
      <w:r w:rsidR="00FF3D53" w:rsidRPr="00EC0768">
        <w:t xml:space="preserve"> </w:t>
      </w:r>
      <w:r w:rsidRPr="00EC0768">
        <w:t>P</w:t>
      </w:r>
      <w:r w:rsidR="00FF3D53" w:rsidRPr="00EC0768">
        <w:t xml:space="preserve">atient </w:t>
      </w:r>
      <w:r w:rsidRPr="00EC0768">
        <w:t>B</w:t>
      </w:r>
      <w:r w:rsidR="00FF3D53" w:rsidRPr="00EC0768">
        <w:t>uilder</w:t>
      </w:r>
      <w:r w:rsidRPr="00EC0768">
        <w:t>’s logic section</w:t>
      </w:r>
      <w:r w:rsidR="00FF3D53" w:rsidRPr="00EC0768">
        <w:t xml:space="preserve"> displays the logic </w:t>
      </w:r>
      <w:r w:rsidRPr="00EC0768">
        <w:t xml:space="preserve">(item #7) </w:t>
      </w:r>
      <w:r w:rsidR="00FF3D53" w:rsidRPr="00EC0768">
        <w:t xml:space="preserve">of the measure </w:t>
      </w:r>
      <w:r w:rsidRPr="00EC0768">
        <w:t xml:space="preserve">against which </w:t>
      </w:r>
      <w:r w:rsidR="00FF3D53" w:rsidRPr="00EC0768">
        <w:t xml:space="preserve">the patient </w:t>
      </w:r>
      <w:r w:rsidRPr="00EC0768">
        <w:t xml:space="preserve">test record </w:t>
      </w:r>
      <w:r w:rsidR="00FF3D53" w:rsidRPr="00EC0768">
        <w:t xml:space="preserve">is constructed.  As data is entered, the </w:t>
      </w:r>
      <w:r w:rsidRPr="00EC0768">
        <w:t xml:space="preserve">application continuously calculates the </w:t>
      </w:r>
      <w:r w:rsidR="00FF3D53" w:rsidRPr="00EC0768">
        <w:t xml:space="preserve">patient against the measure logic and the results are displayed against the measure using the logic highlighting.  </w:t>
      </w:r>
      <w:r w:rsidR="009A3A09" w:rsidRPr="00EC0768">
        <w:t>Subsection 4.4 provides additional information about t</w:t>
      </w:r>
      <w:r w:rsidRPr="00EC0768">
        <w:t xml:space="preserve">he descriptions of the logic highlighting technique based on calculation results </w:t>
      </w:r>
      <w:r w:rsidR="009A3A09" w:rsidRPr="00EC0768">
        <w:t>shown in Figures 11 and 12.</w:t>
      </w:r>
    </w:p>
    <w:p w14:paraId="72A3BF44" w14:textId="5028AF86" w:rsidR="00DC2F1A" w:rsidRPr="00EC0768" w:rsidRDefault="00DC2F1A" w:rsidP="00EC0768">
      <w:r w:rsidRPr="00EC0768">
        <w:t>The Patient Builder View employs the following UI elements (as indicated by their item numbers in Figure 13):</w:t>
      </w:r>
    </w:p>
    <w:p w14:paraId="66EA5755" w14:textId="77777777" w:rsidR="00DC2F1A" w:rsidRPr="00EC0768" w:rsidRDefault="00DC2F1A" w:rsidP="004C1823">
      <w:pPr>
        <w:pStyle w:val="NumberedList"/>
        <w:numPr>
          <w:ilvl w:val="0"/>
          <w:numId w:val="19"/>
        </w:numPr>
      </w:pPr>
      <w:r w:rsidRPr="00EC0768">
        <w:t>Patient Name section – Allows the entry of a first and last name for the patient record.</w:t>
      </w:r>
    </w:p>
    <w:p w14:paraId="47255229" w14:textId="77777777" w:rsidR="00DC2F1A" w:rsidRPr="00EC0768" w:rsidRDefault="00DC2F1A" w:rsidP="004C1823">
      <w:pPr>
        <w:pStyle w:val="NumberedList"/>
        <w:numPr>
          <w:ilvl w:val="0"/>
          <w:numId w:val="19"/>
        </w:numPr>
      </w:pPr>
      <w:r w:rsidRPr="00EC0768">
        <w:t>QDM Elements – A list of QDM elements by category extracted from the measure.</w:t>
      </w:r>
    </w:p>
    <w:p w14:paraId="7DCDD984" w14:textId="77777777" w:rsidR="00DC2F1A" w:rsidRPr="00EC0768" w:rsidRDefault="00DC2F1A" w:rsidP="004C1823">
      <w:pPr>
        <w:pStyle w:val="NumberedList"/>
        <w:numPr>
          <w:ilvl w:val="0"/>
          <w:numId w:val="19"/>
        </w:numPr>
      </w:pPr>
      <w:r w:rsidRPr="00EC0768">
        <w:t>QDM Element – An individual QDM element that can be added to the patient history.</w:t>
      </w:r>
    </w:p>
    <w:p w14:paraId="5D1E8900" w14:textId="77777777" w:rsidR="00DC2F1A" w:rsidRPr="00EC0768" w:rsidRDefault="00DC2F1A" w:rsidP="004C1823">
      <w:pPr>
        <w:pStyle w:val="NumberedList"/>
        <w:numPr>
          <w:ilvl w:val="0"/>
          <w:numId w:val="19"/>
        </w:numPr>
      </w:pPr>
      <w:r w:rsidRPr="00EC0768">
        <w:t>Patient History – Displays the QDM elements that are associated with this patient.</w:t>
      </w:r>
    </w:p>
    <w:p w14:paraId="777A9BFD" w14:textId="77777777" w:rsidR="00DC2F1A" w:rsidRPr="00EC0768" w:rsidRDefault="00DC2F1A" w:rsidP="004C1823">
      <w:pPr>
        <w:pStyle w:val="NumberedList"/>
        <w:numPr>
          <w:ilvl w:val="0"/>
          <w:numId w:val="19"/>
        </w:numPr>
      </w:pPr>
      <w:r w:rsidRPr="00EC0768">
        <w:t>Patient Characteristics – Allows defining characteristics data for the patient.</w:t>
      </w:r>
    </w:p>
    <w:p w14:paraId="35BF34B1" w14:textId="77777777" w:rsidR="00DC2F1A" w:rsidRPr="00EC0768" w:rsidRDefault="00DC2F1A" w:rsidP="004C1823">
      <w:pPr>
        <w:pStyle w:val="NumberedList"/>
        <w:numPr>
          <w:ilvl w:val="0"/>
          <w:numId w:val="19"/>
        </w:numPr>
      </w:pPr>
      <w:r w:rsidRPr="00EC0768">
        <w:lastRenderedPageBreak/>
        <w:t>Expectations – Allows setting the calculation expectation for each population of the measure.</w:t>
      </w:r>
    </w:p>
    <w:p w14:paraId="035546D7" w14:textId="77777777" w:rsidR="00DC2F1A" w:rsidRPr="00EC0768" w:rsidRDefault="00DC2F1A" w:rsidP="004C1823">
      <w:pPr>
        <w:pStyle w:val="NumberedList"/>
        <w:numPr>
          <w:ilvl w:val="0"/>
          <w:numId w:val="19"/>
        </w:numPr>
      </w:pPr>
      <w:r w:rsidRPr="00EC0768">
        <w:t>Measure Logic – Displays a representation of the logic for the measure.</w:t>
      </w:r>
    </w:p>
    <w:p w14:paraId="317B78E0" w14:textId="3A2ED7F0" w:rsidR="00DC2F1A" w:rsidRPr="00EC0768" w:rsidRDefault="00DC2F1A" w:rsidP="004C1823">
      <w:pPr>
        <w:pStyle w:val="NumberedListLast"/>
      </w:pPr>
      <w:r w:rsidRPr="00EC0768">
        <w:t>Actions – Allows saving a patient records or canceling.</w:t>
      </w:r>
    </w:p>
    <w:p w14:paraId="2063C219" w14:textId="77777777" w:rsidR="00FF3D53" w:rsidRPr="008752CF" w:rsidRDefault="00FF3D53" w:rsidP="00FF3D53">
      <w:pPr>
        <w:pStyle w:val="Figure"/>
      </w:pPr>
      <w:r w:rsidRPr="00D94CE4">
        <w:rPr>
          <w:noProof/>
          <w:sz w:val="22"/>
        </w:rPr>
        <w:drawing>
          <wp:inline distT="0" distB="0" distL="0" distR="0" wp14:anchorId="509B1613" wp14:editId="48671A1D">
            <wp:extent cx="5678424" cy="3822192"/>
            <wp:effectExtent l="19050" t="19050" r="17780" b="26035"/>
            <wp:docPr id="18" name="Picture 18" descr="Figure 13 presents the Patient Builder View in the Bonnie application as described in the text immediately preceding the figure." title="Figure 13: Patient Build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private:var:folders:hw:l8kxxk_97cvccsd2p__plg8w3kd2bq:T:com.skitch.skitch:Bonnie-4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78424" cy="3822192"/>
                    </a:xfrm>
                    <a:prstGeom prst="rect">
                      <a:avLst/>
                    </a:prstGeom>
                    <a:noFill/>
                    <a:ln>
                      <a:solidFill>
                        <a:schemeClr val="tx1"/>
                      </a:solidFill>
                    </a:ln>
                  </pic:spPr>
                </pic:pic>
              </a:graphicData>
            </a:graphic>
          </wp:inline>
        </w:drawing>
      </w:r>
    </w:p>
    <w:p w14:paraId="2E19F3FA" w14:textId="0C6249E0" w:rsidR="00FF3D53" w:rsidRPr="008752CF" w:rsidRDefault="00FF3D53" w:rsidP="00FF3D53">
      <w:pPr>
        <w:pStyle w:val="FigureCaption"/>
      </w:pPr>
      <w:bookmarkStart w:id="63" w:name="_Toc385331605"/>
      <w:proofErr w:type="gramStart"/>
      <w:r w:rsidRPr="008752CF">
        <w:t>Figure 13.</w:t>
      </w:r>
      <w:proofErr w:type="gramEnd"/>
      <w:r w:rsidRPr="008752CF">
        <w:t xml:space="preserve"> Patient Builder</w:t>
      </w:r>
      <w:r w:rsidR="00292DF5" w:rsidRPr="008752CF">
        <w:t xml:space="preserve"> View</w:t>
      </w:r>
      <w:bookmarkEnd w:id="63"/>
    </w:p>
    <w:p w14:paraId="3CE52E29" w14:textId="679F36B9" w:rsidR="00FF3D53" w:rsidRPr="008752CF" w:rsidRDefault="00FF3D53" w:rsidP="00FF3D53">
      <w:pPr>
        <w:pStyle w:val="Heading2"/>
      </w:pPr>
      <w:bookmarkStart w:id="64" w:name="_Toc256776805"/>
      <w:bookmarkStart w:id="65" w:name="_Toc385331589"/>
      <w:r w:rsidRPr="008752CF">
        <w:t xml:space="preserve">Building a </w:t>
      </w:r>
      <w:r w:rsidR="00705327" w:rsidRPr="008752CF">
        <w:t>S</w:t>
      </w:r>
      <w:r w:rsidRPr="008752CF">
        <w:t xml:space="preserve">ynthetic </w:t>
      </w:r>
      <w:r w:rsidR="00705327" w:rsidRPr="008752CF">
        <w:t>P</w:t>
      </w:r>
      <w:r w:rsidRPr="008752CF">
        <w:t>atient</w:t>
      </w:r>
      <w:bookmarkEnd w:id="64"/>
      <w:bookmarkEnd w:id="65"/>
    </w:p>
    <w:p w14:paraId="65281A1E" w14:textId="3E7E26E7" w:rsidR="00FF3D53" w:rsidRPr="00EC0768" w:rsidRDefault="00FF3D53" w:rsidP="00EC0768">
      <w:r w:rsidRPr="00EC0768">
        <w:t xml:space="preserve">The first step to building a synthetic patient is defining the name of the patient.  The first and last name of the patient can be set in the </w:t>
      </w:r>
      <w:r w:rsidR="00024999" w:rsidRPr="00EC0768">
        <w:t>“P</w:t>
      </w:r>
      <w:r w:rsidRPr="00EC0768">
        <w:t xml:space="preserve">atient </w:t>
      </w:r>
      <w:r w:rsidR="00024999" w:rsidRPr="00EC0768">
        <w:t>N</w:t>
      </w:r>
      <w:r w:rsidRPr="00EC0768">
        <w:t>ame</w:t>
      </w:r>
      <w:r w:rsidR="00024999" w:rsidRPr="00EC0768">
        <w:t>”</w:t>
      </w:r>
      <w:r w:rsidRPr="00EC0768">
        <w:t xml:space="preserve"> section (</w:t>
      </w:r>
      <w:r w:rsidR="00024999" w:rsidRPr="00EC0768">
        <w:t xml:space="preserve">item </w:t>
      </w:r>
      <w:r w:rsidRPr="00EC0768">
        <w:t>#1</w:t>
      </w:r>
      <w:r w:rsidR="00024999" w:rsidRPr="00EC0768">
        <w:t xml:space="preserve"> in Figure 13</w:t>
      </w:r>
      <w:r w:rsidRPr="00EC0768">
        <w:t xml:space="preserve">).  </w:t>
      </w:r>
      <w:r w:rsidR="00024999" w:rsidRPr="00EC0768">
        <w:t xml:space="preserve">After defining </w:t>
      </w:r>
      <w:r w:rsidRPr="00EC0768">
        <w:t>the patient</w:t>
      </w:r>
      <w:r w:rsidR="00024999" w:rsidRPr="00EC0768">
        <w:t>’s</w:t>
      </w:r>
      <w:r w:rsidRPr="00EC0768">
        <w:t xml:space="preserve"> name</w:t>
      </w:r>
      <w:r w:rsidR="00024999" w:rsidRPr="00EC0768">
        <w:t xml:space="preserve">, the user </w:t>
      </w:r>
      <w:r w:rsidRPr="00EC0768">
        <w:t>define</w:t>
      </w:r>
      <w:r w:rsidR="00024999" w:rsidRPr="00EC0768">
        <w:t>s</w:t>
      </w:r>
      <w:r w:rsidRPr="00EC0768">
        <w:t xml:space="preserve"> the expectations for how the patient will </w:t>
      </w:r>
      <w:r w:rsidR="00024999" w:rsidRPr="00EC0768">
        <w:t xml:space="preserve">behave and be </w:t>
      </w:r>
      <w:r w:rsidRPr="00EC0768">
        <w:t>calculate</w:t>
      </w:r>
      <w:r w:rsidR="00024999" w:rsidRPr="00EC0768">
        <w:t>d</w:t>
      </w:r>
      <w:r w:rsidRPr="00EC0768">
        <w:t xml:space="preserve"> against the measure.  </w:t>
      </w:r>
      <w:r w:rsidR="00024999" w:rsidRPr="00EC0768">
        <w:t xml:space="preserve">The user sets the </w:t>
      </w:r>
      <w:r w:rsidRPr="00EC0768">
        <w:t xml:space="preserve">expectations for the patient in the </w:t>
      </w:r>
      <w:r w:rsidR="00024999" w:rsidRPr="00EC0768">
        <w:t>“E</w:t>
      </w:r>
      <w:r w:rsidRPr="00EC0768">
        <w:t>xpectations</w:t>
      </w:r>
      <w:r w:rsidR="00024999" w:rsidRPr="00EC0768">
        <w:t>”</w:t>
      </w:r>
      <w:r w:rsidRPr="00EC0768">
        <w:t xml:space="preserve"> section (</w:t>
      </w:r>
      <w:r w:rsidR="00024999" w:rsidRPr="00EC0768">
        <w:t xml:space="preserve">item </w:t>
      </w:r>
      <w:r w:rsidRPr="00EC0768">
        <w:t>#6)</w:t>
      </w:r>
      <w:r w:rsidR="008752CF" w:rsidRPr="008752CF">
        <w:t xml:space="preserve">. </w:t>
      </w:r>
      <w:r w:rsidR="00EC0768">
        <w:t xml:space="preserve"> </w:t>
      </w:r>
      <w:r w:rsidR="008752CF" w:rsidRPr="008752CF">
        <w:t>If</w:t>
      </w:r>
      <w:r w:rsidRPr="00EC0768">
        <w:t xml:space="preserve"> the </w:t>
      </w:r>
      <w:r w:rsidR="00024999" w:rsidRPr="00EC0768">
        <w:t xml:space="preserve">user expects the </w:t>
      </w:r>
      <w:r w:rsidRPr="00EC0768">
        <w:t xml:space="preserve">patient to align with the initial patient population logic, then </w:t>
      </w:r>
      <w:r w:rsidR="00024999" w:rsidRPr="00EC0768">
        <w:t xml:space="preserve">the user should set </w:t>
      </w:r>
      <w:r w:rsidRPr="00EC0768">
        <w:t>that expectation</w:t>
      </w:r>
      <w:r w:rsidR="00024999" w:rsidRPr="00EC0768">
        <w:t xml:space="preserve"> in item #6</w:t>
      </w:r>
      <w:r w:rsidRPr="00EC0768">
        <w:t xml:space="preserve">.  Expectations are used throughout the </w:t>
      </w:r>
      <w:r w:rsidR="00024999" w:rsidRPr="00EC0768">
        <w:t xml:space="preserve">Bonnie </w:t>
      </w:r>
      <w:r w:rsidRPr="00EC0768">
        <w:t>application to determine if a patient is passing or failing against the measure.</w:t>
      </w:r>
    </w:p>
    <w:p w14:paraId="4E7ED647" w14:textId="5F3092F2" w:rsidR="00FF3D53" w:rsidRPr="00EC0768" w:rsidRDefault="00FF3D53" w:rsidP="00EC0768">
      <w:r w:rsidRPr="00EC0768">
        <w:t xml:space="preserve">If the expected results </w:t>
      </w:r>
      <w:r w:rsidR="00024999" w:rsidRPr="00EC0768">
        <w:t xml:space="preserve">for </w:t>
      </w:r>
      <w:r w:rsidRPr="00EC0768">
        <w:t>the patient align with the actual results from calculating the patient against the measure logic, then the patient passes.  If the exp</w:t>
      </w:r>
      <w:r w:rsidR="00024999" w:rsidRPr="00EC0768">
        <w:t>ec</w:t>
      </w:r>
      <w:r w:rsidRPr="00EC0768">
        <w:t xml:space="preserve">ted results do not match the actual calculated results, then the patient fails.  This provides the </w:t>
      </w:r>
      <w:r w:rsidR="00024999" w:rsidRPr="00EC0768">
        <w:t>cap</w:t>
      </w:r>
      <w:r w:rsidRPr="00EC0768">
        <w:t>ability to build patients and set expectations for those patients based on the intent of the measure</w:t>
      </w:r>
      <w:r w:rsidR="00024999" w:rsidRPr="00EC0768">
        <w:t>. O</w:t>
      </w:r>
      <w:r w:rsidRPr="00EC0768">
        <w:t xml:space="preserve">nce the measure is calculated, the passing state indicates that the measure logic aligns with the intent, while the failing state indicates that either the measure logic does not align with the intent or the </w:t>
      </w:r>
      <w:r w:rsidR="00024999" w:rsidRPr="00EC0768">
        <w:t xml:space="preserve">synthetic </w:t>
      </w:r>
      <w:r w:rsidRPr="00EC0768">
        <w:t xml:space="preserve">patient </w:t>
      </w:r>
      <w:r w:rsidR="00024999" w:rsidRPr="00EC0768">
        <w:t>was</w:t>
      </w:r>
      <w:r w:rsidRPr="00EC0768">
        <w:t xml:space="preserve"> constructed</w:t>
      </w:r>
      <w:r w:rsidR="00024999" w:rsidRPr="00EC0768">
        <w:t xml:space="preserve"> improperly</w:t>
      </w:r>
      <w:r w:rsidRPr="00EC0768">
        <w:t>.</w:t>
      </w:r>
    </w:p>
    <w:p w14:paraId="72EF326A" w14:textId="0E2B3E64" w:rsidR="00FF3D53" w:rsidRPr="00EC0768" w:rsidRDefault="00024999" w:rsidP="00EC0768">
      <w:r w:rsidRPr="00EC0768">
        <w:lastRenderedPageBreak/>
        <w:t xml:space="preserve">After the user sets </w:t>
      </w:r>
      <w:r w:rsidR="00FF3D53" w:rsidRPr="00EC0768">
        <w:t xml:space="preserve">expectations for the patient, the next step is to define patient characteristics.  Patient characteristics can be set in the </w:t>
      </w:r>
      <w:r w:rsidRPr="00EC0768">
        <w:t>‘P</w:t>
      </w:r>
      <w:r w:rsidR="00FF3D53" w:rsidRPr="00EC0768">
        <w:t xml:space="preserve">atient </w:t>
      </w:r>
      <w:r w:rsidRPr="00EC0768">
        <w:t>C</w:t>
      </w:r>
      <w:r w:rsidR="00FF3D53" w:rsidRPr="00EC0768">
        <w:t>haracteristics</w:t>
      </w:r>
      <w:r w:rsidRPr="00EC0768">
        <w:t>”</w:t>
      </w:r>
      <w:r w:rsidR="00FF3D53" w:rsidRPr="00EC0768">
        <w:t xml:space="preserve"> section (</w:t>
      </w:r>
      <w:r w:rsidRPr="00EC0768">
        <w:t xml:space="preserve">item </w:t>
      </w:r>
      <w:r w:rsidR="00FF3D53" w:rsidRPr="00EC0768">
        <w:t xml:space="preserve">#5).  Characteristics for the patient include </w:t>
      </w:r>
      <w:r w:rsidRPr="00EC0768">
        <w:t xml:space="preserve">such </w:t>
      </w:r>
      <w:r w:rsidR="00FF3D53" w:rsidRPr="00EC0768">
        <w:t>data as birthdate, race, ethnicity, gender, payer, and living status.</w:t>
      </w:r>
    </w:p>
    <w:p w14:paraId="5D6DF76E" w14:textId="2AA5493B" w:rsidR="00FF3D53" w:rsidRPr="00EC0768" w:rsidRDefault="00FF3D53" w:rsidP="00EC0768">
      <w:r w:rsidRPr="00EC0768">
        <w:t xml:space="preserve">After the </w:t>
      </w:r>
      <w:r w:rsidR="00024999" w:rsidRPr="00EC0768">
        <w:t xml:space="preserve">user defines the </w:t>
      </w:r>
      <w:r w:rsidRPr="00EC0768">
        <w:t xml:space="preserve">patient characteristics, the </w:t>
      </w:r>
      <w:r w:rsidR="00024999" w:rsidRPr="00EC0768">
        <w:t xml:space="preserve">user then </w:t>
      </w:r>
      <w:r w:rsidRPr="00EC0768">
        <w:t>build</w:t>
      </w:r>
      <w:r w:rsidR="00024999" w:rsidRPr="00EC0768">
        <w:t>s</w:t>
      </w:r>
      <w:r w:rsidRPr="00EC0768">
        <w:t xml:space="preserve"> a patient history</w:t>
      </w:r>
      <w:r w:rsidR="00024999" w:rsidRPr="00EC0768">
        <w:t xml:space="preserve"> </w:t>
      </w:r>
      <w:r w:rsidRPr="00EC0768">
        <w:t xml:space="preserve">from QDM elements that were extracted from the measure.  The available elements from the measure are </w:t>
      </w:r>
      <w:r w:rsidR="00024999" w:rsidRPr="00EC0768">
        <w:t xml:space="preserve">organized by category and </w:t>
      </w:r>
      <w:r w:rsidRPr="00EC0768">
        <w:t xml:space="preserve">listed in the </w:t>
      </w:r>
      <w:r w:rsidR="00024999" w:rsidRPr="00EC0768">
        <w:t>“E</w:t>
      </w:r>
      <w:r w:rsidRPr="00EC0768">
        <w:t>lements</w:t>
      </w:r>
      <w:r w:rsidR="00024999" w:rsidRPr="00EC0768">
        <w:t>”</w:t>
      </w:r>
      <w:r w:rsidRPr="00EC0768">
        <w:t xml:space="preserve"> section (</w:t>
      </w:r>
      <w:r w:rsidR="00024999" w:rsidRPr="00EC0768">
        <w:t xml:space="preserve">item </w:t>
      </w:r>
      <w:r w:rsidRPr="00EC0768">
        <w:t>#2).  The user can click on a category to expand the list of available elements.  Expanding this list allows the user to click and drag an individual element (</w:t>
      </w:r>
      <w:r w:rsidR="00024999" w:rsidRPr="00EC0768">
        <w:t xml:space="preserve">item </w:t>
      </w:r>
      <w:r w:rsidRPr="00EC0768">
        <w:t>#3) onto the patient history (</w:t>
      </w:r>
      <w:r w:rsidR="00024999" w:rsidRPr="00EC0768">
        <w:t xml:space="preserve">item </w:t>
      </w:r>
      <w:r w:rsidRPr="00EC0768">
        <w:t>#4).</w:t>
      </w:r>
    </w:p>
    <w:p w14:paraId="244E4CB2" w14:textId="1EB9E8DA" w:rsidR="00FF3D53" w:rsidRPr="008752CF" w:rsidRDefault="00FF3D53" w:rsidP="00FF3D53">
      <w:pPr>
        <w:pStyle w:val="Heading2"/>
      </w:pPr>
      <w:bookmarkStart w:id="66" w:name="_Toc256776806"/>
      <w:bookmarkStart w:id="67" w:name="_Toc385331590"/>
      <w:r w:rsidRPr="008752CF">
        <w:t xml:space="preserve">Building the </w:t>
      </w:r>
      <w:r w:rsidR="00705327" w:rsidRPr="008752CF">
        <w:t>P</w:t>
      </w:r>
      <w:r w:rsidRPr="008752CF">
        <w:t xml:space="preserve">atient </w:t>
      </w:r>
      <w:r w:rsidR="00705327" w:rsidRPr="008752CF">
        <w:t>H</w:t>
      </w:r>
      <w:r w:rsidRPr="008752CF">
        <w:t>istory</w:t>
      </w:r>
      <w:bookmarkEnd w:id="66"/>
      <w:bookmarkEnd w:id="67"/>
    </w:p>
    <w:p w14:paraId="79127A6F" w14:textId="1F3D96B8" w:rsidR="00292DF5" w:rsidRPr="00EC0768" w:rsidRDefault="00292DF5" w:rsidP="00EC0768">
      <w:r w:rsidRPr="00EC0768">
        <w:t xml:space="preserve">Figure 13 depicts two events in the patient’s history—an encounter and a diagnosis—based on data elements from the </w:t>
      </w:r>
      <w:r w:rsidR="0003660F" w:rsidRPr="00EC0768">
        <w:t>measure.</w:t>
      </w:r>
      <w:r w:rsidRPr="00EC0768">
        <w:t xml:space="preserve">  When a QDM element is added to the patient history, it becomes an event in the patient’s history, </w:t>
      </w:r>
      <w:r w:rsidR="00831161" w:rsidRPr="00EC0768">
        <w:t xml:space="preserve">which warrants </w:t>
      </w:r>
      <w:r w:rsidRPr="00EC0768">
        <w:t>a duration and associated fields.  When an event is first created, it is given default start and end date/times, and is associated a code from each value set associated with the source QDM element.  These defaults as well as additional data can be edited by expanding the event.  Figure 14 shows an example of an expanded event from the patient history that can be edited.  By clicking on the expand/collapse details icon (item #4), the user can edit the details of the element.</w:t>
      </w:r>
    </w:p>
    <w:p w14:paraId="12798855" w14:textId="5E84B5A1" w:rsidR="00292DF5" w:rsidRPr="00EC0768" w:rsidRDefault="00292DF5" w:rsidP="00EC0768">
      <w:r w:rsidRPr="00EC0768">
        <w:t>The Edit Clinical Element View employs the following UI elements (as indicated by their item numbers in Figure 14):</w:t>
      </w:r>
    </w:p>
    <w:p w14:paraId="3D6387F7" w14:textId="77777777" w:rsidR="00292DF5" w:rsidRPr="00EC0768" w:rsidRDefault="00292DF5" w:rsidP="004C1823">
      <w:pPr>
        <w:pStyle w:val="NumberedList"/>
        <w:numPr>
          <w:ilvl w:val="0"/>
          <w:numId w:val="20"/>
        </w:numPr>
      </w:pPr>
      <w:r w:rsidRPr="00EC0768">
        <w:t>Start date/time – Allows setting the start date/time for an element.</w:t>
      </w:r>
    </w:p>
    <w:p w14:paraId="2E63DE3B" w14:textId="77777777" w:rsidR="00292DF5" w:rsidRPr="00EC0768" w:rsidRDefault="00292DF5" w:rsidP="004C1823">
      <w:pPr>
        <w:pStyle w:val="NumberedList"/>
        <w:numPr>
          <w:ilvl w:val="0"/>
          <w:numId w:val="20"/>
        </w:numPr>
      </w:pPr>
      <w:r w:rsidRPr="00EC0768">
        <w:t>End date/time – Allows setting the end date/time for an element.</w:t>
      </w:r>
    </w:p>
    <w:p w14:paraId="48514C8F" w14:textId="77777777" w:rsidR="00292DF5" w:rsidRPr="00EC0768" w:rsidRDefault="00292DF5" w:rsidP="004C1823">
      <w:pPr>
        <w:pStyle w:val="NumberedList"/>
        <w:numPr>
          <w:ilvl w:val="0"/>
          <w:numId w:val="20"/>
        </w:numPr>
      </w:pPr>
      <w:r w:rsidRPr="00EC0768">
        <w:t>Undefined End – Allows specifying that the end date/time is undefined (ongoing event).</w:t>
      </w:r>
    </w:p>
    <w:p w14:paraId="71F2DC98" w14:textId="77777777" w:rsidR="00292DF5" w:rsidRPr="00EC0768" w:rsidRDefault="00292DF5" w:rsidP="004C1823">
      <w:pPr>
        <w:pStyle w:val="NumberedList"/>
        <w:numPr>
          <w:ilvl w:val="0"/>
          <w:numId w:val="20"/>
        </w:numPr>
      </w:pPr>
      <w:r w:rsidRPr="00EC0768">
        <w:t>Expand/Collapse details – Allows hiding or expanding the details of an element.</w:t>
      </w:r>
    </w:p>
    <w:p w14:paraId="0D059A79" w14:textId="77777777" w:rsidR="00292DF5" w:rsidRPr="00EC0768" w:rsidRDefault="00292DF5" w:rsidP="004C1823">
      <w:pPr>
        <w:pStyle w:val="NumberedList"/>
        <w:numPr>
          <w:ilvl w:val="0"/>
          <w:numId w:val="20"/>
        </w:numPr>
      </w:pPr>
      <w:r w:rsidRPr="00EC0768">
        <w:t>Value Section – Allows adding values to the element (i.e., lab result values).</w:t>
      </w:r>
    </w:p>
    <w:p w14:paraId="2B03D2F9" w14:textId="77777777" w:rsidR="00292DF5" w:rsidRPr="00EC0768" w:rsidRDefault="00292DF5" w:rsidP="004C1823">
      <w:pPr>
        <w:pStyle w:val="NumberedList"/>
        <w:numPr>
          <w:ilvl w:val="0"/>
          <w:numId w:val="20"/>
        </w:numPr>
      </w:pPr>
      <w:r w:rsidRPr="00EC0768">
        <w:t xml:space="preserve">Fields Section – Allows adding fields to the element (i.e., </w:t>
      </w:r>
      <w:proofErr w:type="spellStart"/>
      <w:r w:rsidRPr="00EC0768">
        <w:t>ordinality</w:t>
      </w:r>
      <w:proofErr w:type="spellEnd"/>
      <w:r w:rsidRPr="00EC0768">
        <w:t>).</w:t>
      </w:r>
    </w:p>
    <w:p w14:paraId="4CC16B14" w14:textId="77777777" w:rsidR="00292DF5" w:rsidRPr="00EC0768" w:rsidRDefault="00292DF5" w:rsidP="004C1823">
      <w:pPr>
        <w:pStyle w:val="NumberedList"/>
        <w:numPr>
          <w:ilvl w:val="0"/>
          <w:numId w:val="20"/>
        </w:numPr>
      </w:pPr>
      <w:r w:rsidRPr="00EC0768">
        <w:t>Negation Section – Allows indicating that the element is not done with a reason.</w:t>
      </w:r>
    </w:p>
    <w:p w14:paraId="3335C930" w14:textId="77777777" w:rsidR="00292DF5" w:rsidRPr="00EC0768" w:rsidRDefault="00292DF5" w:rsidP="004C1823">
      <w:pPr>
        <w:pStyle w:val="NumberedListLast"/>
      </w:pPr>
      <w:r w:rsidRPr="00EC0768">
        <w:t>Delete button – Allows deleting an element from the patient history.</w:t>
      </w:r>
    </w:p>
    <w:p w14:paraId="40ABD27F" w14:textId="669036E3" w:rsidR="00292DF5" w:rsidRPr="00EC0768" w:rsidRDefault="00292DF5" w:rsidP="00EC0768">
      <w:r w:rsidRPr="00EC0768">
        <w:t>Several fields in the Edit Clinical Element View can be edited for an event in the patient history using the controls shown in Figure 14.  These fields include the start date/time of the event (items #1 and #2), values (item #5), various fields (item #6), and negation rationale (item #7).  The start and end date times can be set for an event by either typing into the text fields directly or by using the date/time pickers that are displayed when the field is selected.  An undefined end time can be set for the event (used for active or ongoing events) by selecting the “Undefined” checkbox (item #3).  Selecting the “Undefined” check box clears the end date/times, indicating that the event has not ended.</w:t>
      </w:r>
    </w:p>
    <w:p w14:paraId="1AB71979" w14:textId="6BB1153B" w:rsidR="00292DF5" w:rsidRPr="00EC0768" w:rsidRDefault="00292DF5" w:rsidP="00EC0768">
      <w:r w:rsidRPr="00EC0768">
        <w:t>Values, fields, and negation rationale also can be set for an event.  Values can be set using the “Values” section (item #5) by selecting the type of the value (scalar or coded), and then entering a scalar value or selecting a coded value from a drop-down listing of all the value sets associated with the measure.  Fields such as ordinal, severity, discharge date/time, etc., can be added using the “Fields” section (</w:t>
      </w:r>
      <w:r w:rsidR="00B02EF9" w:rsidRPr="00EC0768">
        <w:t xml:space="preserve">item </w:t>
      </w:r>
      <w:r w:rsidRPr="00EC0768">
        <w:t xml:space="preserve">#6).  Fields are added by selecting the type of the field (scalar, coded, or time) and then entering in a scalar value, selecting a </w:t>
      </w:r>
      <w:r w:rsidR="004C1823">
        <w:t>value set, or entering a date.</w:t>
      </w:r>
    </w:p>
    <w:p w14:paraId="7D58E76F" w14:textId="036AAFF8" w:rsidR="00292DF5" w:rsidRPr="00EC0768" w:rsidRDefault="00292DF5" w:rsidP="00EC0768">
      <w:r w:rsidRPr="00EC0768">
        <w:t>Negation rationale can be defined for the event to indicate that the event was not done for a specific reason.  Negation rationale is added by clicking the “Not Performed” checkbox in the negation section (</w:t>
      </w:r>
      <w:r w:rsidR="00B02EF9" w:rsidRPr="00EC0768">
        <w:t xml:space="preserve">item </w:t>
      </w:r>
      <w:r w:rsidRPr="00EC0768">
        <w:t>#7) and then selecting a value set representing the reason the event was not done.</w:t>
      </w:r>
    </w:p>
    <w:p w14:paraId="4CD91FF5" w14:textId="663B351A" w:rsidR="00292DF5" w:rsidRPr="008752CF" w:rsidRDefault="00292DF5" w:rsidP="00EC0768">
      <w:r w:rsidRPr="00EC0768">
        <w:lastRenderedPageBreak/>
        <w:t xml:space="preserve">Finally, events can be removed from the patient history by clicking on the </w:t>
      </w:r>
      <w:r w:rsidR="00B02EF9" w:rsidRPr="00EC0768">
        <w:t>“D</w:t>
      </w:r>
      <w:r w:rsidRPr="00EC0768">
        <w:t>elete</w:t>
      </w:r>
      <w:r w:rsidR="00B02EF9" w:rsidRPr="00EC0768">
        <w:t>”</w:t>
      </w:r>
      <w:r w:rsidRPr="00EC0768">
        <w:t xml:space="preserve"> </w:t>
      </w:r>
      <w:r w:rsidR="00B02EF9" w:rsidRPr="00EC0768">
        <w:t>icon</w:t>
      </w:r>
      <w:r w:rsidRPr="00EC0768">
        <w:t xml:space="preserve"> (</w:t>
      </w:r>
      <w:r w:rsidR="00B02EF9" w:rsidRPr="00EC0768">
        <w:t xml:space="preserve">item </w:t>
      </w:r>
      <w:r w:rsidRPr="00EC0768">
        <w:t>#8).  Deletion requires a two</w:t>
      </w:r>
      <w:r w:rsidR="00B02EF9" w:rsidRPr="00EC0768">
        <w:t>-</w:t>
      </w:r>
      <w:r w:rsidRPr="00EC0768">
        <w:t xml:space="preserve">step process.  </w:t>
      </w:r>
      <w:r w:rsidR="00B02EF9" w:rsidRPr="00EC0768">
        <w:t xml:space="preserve">After initially pressing the </w:t>
      </w:r>
      <w:r w:rsidR="00831161" w:rsidRPr="00EC0768">
        <w:t>“</w:t>
      </w:r>
      <w:r w:rsidR="00B02EF9" w:rsidRPr="00EC0768">
        <w:t>D</w:t>
      </w:r>
      <w:r w:rsidRPr="00EC0768">
        <w:t>elete</w:t>
      </w:r>
      <w:r w:rsidR="00B02EF9" w:rsidRPr="00EC0768">
        <w:t>”</w:t>
      </w:r>
      <w:r w:rsidRPr="00EC0768">
        <w:t xml:space="preserve"> </w:t>
      </w:r>
      <w:r w:rsidR="00B02EF9" w:rsidRPr="00EC0768">
        <w:t xml:space="preserve">icon, the user is prompted to depress the “Delete” icon a second time </w:t>
      </w:r>
      <w:r w:rsidRPr="00EC0768">
        <w:t>to confirm the deletion.</w:t>
      </w:r>
    </w:p>
    <w:p w14:paraId="6AE11B75" w14:textId="77777777" w:rsidR="00FF3D53" w:rsidRPr="008752CF" w:rsidRDefault="00FF3D53" w:rsidP="00FF3D53">
      <w:pPr>
        <w:pStyle w:val="Figure"/>
      </w:pPr>
      <w:r w:rsidRPr="00D94CE4">
        <w:rPr>
          <w:noProof/>
          <w:sz w:val="22"/>
        </w:rPr>
        <w:drawing>
          <wp:inline distT="0" distB="0" distL="0" distR="0" wp14:anchorId="76232803" wp14:editId="181FCFC6">
            <wp:extent cx="4471416" cy="3858768"/>
            <wp:effectExtent l="0" t="0" r="5715" b="8890"/>
            <wp:docPr id="19" name="Picture 19" descr="Figure 14 shows the Edit Clinical Element View in the Bonnie application as described in the text immediately preceding the figure." title="Figure 14: Edit Clinical Eleme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private:var:folders:hw:l8kxxk_97cvccsd2p__plg8w3kd2bq:T:com.skitch.skitch:Bonnie-3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1416" cy="3858768"/>
                    </a:xfrm>
                    <a:prstGeom prst="rect">
                      <a:avLst/>
                    </a:prstGeom>
                    <a:noFill/>
                    <a:ln>
                      <a:noFill/>
                    </a:ln>
                  </pic:spPr>
                </pic:pic>
              </a:graphicData>
            </a:graphic>
          </wp:inline>
        </w:drawing>
      </w:r>
    </w:p>
    <w:p w14:paraId="58E74CB1" w14:textId="40475A5C" w:rsidR="00FF3D53" w:rsidRPr="008752CF" w:rsidRDefault="00FF3D53" w:rsidP="00FF3D53">
      <w:pPr>
        <w:pStyle w:val="FigureCaption"/>
      </w:pPr>
      <w:bookmarkStart w:id="68" w:name="_Toc385331606"/>
      <w:proofErr w:type="gramStart"/>
      <w:r w:rsidRPr="008752CF">
        <w:t>Figure 14.</w:t>
      </w:r>
      <w:proofErr w:type="gramEnd"/>
      <w:r w:rsidRPr="008752CF">
        <w:t xml:space="preserve"> Edit Clinical Element</w:t>
      </w:r>
      <w:r w:rsidR="00292DF5" w:rsidRPr="008752CF">
        <w:t xml:space="preserve"> View</w:t>
      </w:r>
      <w:bookmarkEnd w:id="68"/>
    </w:p>
    <w:p w14:paraId="6C3216B6" w14:textId="77777777" w:rsidR="00FF3D53" w:rsidRPr="008752CF" w:rsidRDefault="00FF3D53" w:rsidP="00FF3D53">
      <w:pPr>
        <w:pStyle w:val="Heading2"/>
      </w:pPr>
      <w:bookmarkStart w:id="69" w:name="_Toc256776807"/>
      <w:bookmarkStart w:id="70" w:name="_Toc385331591"/>
      <w:r w:rsidRPr="008752CF">
        <w:t>Incremental Calculation</w:t>
      </w:r>
      <w:bookmarkEnd w:id="69"/>
      <w:bookmarkEnd w:id="70"/>
    </w:p>
    <w:p w14:paraId="589E400C" w14:textId="30BF99E7" w:rsidR="00FF3D53" w:rsidRPr="00EC0768" w:rsidRDefault="00FF3D53" w:rsidP="00EC0768">
      <w:r w:rsidRPr="00EC0768">
        <w:t xml:space="preserve">The final section of the </w:t>
      </w:r>
      <w:r w:rsidR="00B02EF9" w:rsidRPr="00EC0768">
        <w:t>P</w:t>
      </w:r>
      <w:r w:rsidRPr="00EC0768">
        <w:t xml:space="preserve">atient </w:t>
      </w:r>
      <w:r w:rsidR="00B02EF9" w:rsidRPr="00EC0768">
        <w:t>B</w:t>
      </w:r>
      <w:r w:rsidRPr="00EC0768">
        <w:t xml:space="preserve">uilder </w:t>
      </w:r>
      <w:r w:rsidR="00B02EF9" w:rsidRPr="00EC0768">
        <w:t xml:space="preserve">View </w:t>
      </w:r>
      <w:r w:rsidRPr="00EC0768">
        <w:t xml:space="preserve">is the logic section.  This section displays a representation of the logic for the measure </w:t>
      </w:r>
      <w:r w:rsidR="00B02EF9" w:rsidRPr="00EC0768">
        <w:t xml:space="preserve">against which </w:t>
      </w:r>
      <w:r w:rsidRPr="00EC0768">
        <w:t xml:space="preserve">the patient is constructed.  The logic can be a reference to help inform the details of the data that should be added </w:t>
      </w:r>
      <w:r w:rsidR="00B02EF9" w:rsidRPr="00EC0768">
        <w:t xml:space="preserve">in building </w:t>
      </w:r>
      <w:r w:rsidRPr="00EC0768">
        <w:t>the synthetic patient.</w:t>
      </w:r>
    </w:p>
    <w:p w14:paraId="4A0BF6FB" w14:textId="08712620" w:rsidR="00FF3D53" w:rsidRPr="00EC0768" w:rsidRDefault="00B02EF9" w:rsidP="00EC0768">
      <w:r w:rsidRPr="00EC0768">
        <w:t>T</w:t>
      </w:r>
      <w:r w:rsidR="00FF3D53" w:rsidRPr="00EC0768">
        <w:t xml:space="preserve">he logic section continuously displays the results of calculating the patient against the measure </w:t>
      </w:r>
      <w:r w:rsidRPr="00EC0768">
        <w:t xml:space="preserve">by means of the </w:t>
      </w:r>
      <w:r w:rsidR="00FF3D53" w:rsidRPr="00EC0768">
        <w:t xml:space="preserve">logic highlighting </w:t>
      </w:r>
      <w:r w:rsidRPr="00EC0768">
        <w:t xml:space="preserve">described </w:t>
      </w:r>
      <w:r w:rsidR="00FF3D53" w:rsidRPr="00EC0768">
        <w:t xml:space="preserve">in </w:t>
      </w:r>
      <w:r w:rsidRPr="00EC0768">
        <w:t>F</w:t>
      </w:r>
      <w:r w:rsidR="00FF3D53" w:rsidRPr="00EC0768">
        <w:t>igures 11 and 12.  Any modification made to a patient triggers a re-calculation of the patient against the measure</w:t>
      </w:r>
      <w:r w:rsidRPr="00EC0768">
        <w:t>, which</w:t>
      </w:r>
      <w:r w:rsidR="00FF3D53" w:rsidRPr="00EC0768">
        <w:t xml:space="preserve"> updat</w:t>
      </w:r>
      <w:r w:rsidRPr="00EC0768">
        <w:t>es</w:t>
      </w:r>
      <w:r w:rsidR="00FF3D53" w:rsidRPr="00EC0768">
        <w:t xml:space="preserve"> the results of the calculation displayed by the </w:t>
      </w:r>
      <w:r w:rsidRPr="00EC0768">
        <w:t xml:space="preserve">logic </w:t>
      </w:r>
      <w:r w:rsidR="00FF3D53" w:rsidRPr="00EC0768">
        <w:t>highlighting.  Th</w:t>
      </w:r>
      <w:r w:rsidRPr="00EC0768">
        <w:t xml:space="preserve">erefore, as the patient is being constructed, the </w:t>
      </w:r>
      <w:r w:rsidR="00FF3D53" w:rsidRPr="00EC0768">
        <w:t xml:space="preserve">user </w:t>
      </w:r>
      <w:r w:rsidRPr="00EC0768">
        <w:t xml:space="preserve">can </w:t>
      </w:r>
      <w:r w:rsidR="00FF3D53" w:rsidRPr="00EC0768">
        <w:t>inspect the behavior of the logic relative to the patient.</w:t>
      </w:r>
    </w:p>
    <w:p w14:paraId="480EE73B" w14:textId="129F7472" w:rsidR="00FF3D53" w:rsidRPr="00EC0768" w:rsidRDefault="00B02EF9" w:rsidP="00EC0768">
      <w:r w:rsidRPr="00EC0768">
        <w:t xml:space="preserve">When </w:t>
      </w:r>
      <w:r w:rsidR="00FF3D53" w:rsidRPr="00EC0768">
        <w:t xml:space="preserve">the user has completed </w:t>
      </w:r>
      <w:r w:rsidRPr="00EC0768">
        <w:t xml:space="preserve">constructing </w:t>
      </w:r>
      <w:r w:rsidR="00FF3D53" w:rsidRPr="00EC0768">
        <w:t>a synthetic patient</w:t>
      </w:r>
      <w:r w:rsidRPr="00EC0768">
        <w:t xml:space="preserve">, the user </w:t>
      </w:r>
      <w:r w:rsidR="00FF3D53" w:rsidRPr="00EC0768">
        <w:t>click</w:t>
      </w:r>
      <w:r w:rsidRPr="00EC0768">
        <w:t>s</w:t>
      </w:r>
      <w:r w:rsidR="00FF3D53" w:rsidRPr="00EC0768">
        <w:t xml:space="preserve"> the “</w:t>
      </w:r>
      <w:r w:rsidRPr="00EC0768">
        <w:t>S</w:t>
      </w:r>
      <w:r w:rsidR="00FF3D53" w:rsidRPr="00EC0768">
        <w:t xml:space="preserve">ave” button </w:t>
      </w:r>
      <w:r w:rsidRPr="00EC0768">
        <w:t xml:space="preserve">in the Patient Builder View </w:t>
      </w:r>
      <w:r w:rsidR="00FF3D53" w:rsidRPr="00EC0768">
        <w:t>(</w:t>
      </w:r>
      <w:r w:rsidRPr="00EC0768">
        <w:t xml:space="preserve">item </w:t>
      </w:r>
      <w:r w:rsidR="00FF3D53" w:rsidRPr="00EC0768">
        <w:t>#8</w:t>
      </w:r>
      <w:r w:rsidRPr="00EC0768">
        <w:t xml:space="preserve"> in Figure 13</w:t>
      </w:r>
      <w:r w:rsidR="00FF3D53" w:rsidRPr="00EC0768">
        <w:t>)</w:t>
      </w:r>
      <w:r w:rsidRPr="00EC0768">
        <w:t>, which</w:t>
      </w:r>
      <w:r w:rsidR="00FF3D53" w:rsidRPr="00EC0768">
        <w:t xml:space="preserve"> adds the patient to the test deck for the measure and returns the </w:t>
      </w:r>
      <w:r w:rsidR="00930791">
        <w:t>user</w:t>
      </w:r>
      <w:r w:rsidR="00930791" w:rsidRPr="00EC0768">
        <w:t xml:space="preserve"> </w:t>
      </w:r>
      <w:r w:rsidR="00FF3D53" w:rsidRPr="00EC0768">
        <w:t xml:space="preserve">to the </w:t>
      </w:r>
      <w:r w:rsidRPr="00EC0768">
        <w:t>M</w:t>
      </w:r>
      <w:r w:rsidR="00FF3D53" w:rsidRPr="00EC0768">
        <w:t xml:space="preserve">easure </w:t>
      </w:r>
      <w:r w:rsidRPr="00EC0768">
        <w:t>V</w:t>
      </w:r>
      <w:r w:rsidR="00FF3D53" w:rsidRPr="00EC0768">
        <w:t xml:space="preserve">iew.  After the </w:t>
      </w:r>
      <w:r w:rsidRPr="00EC0768">
        <w:t xml:space="preserve">user creates the </w:t>
      </w:r>
      <w:r w:rsidR="00FF3D53" w:rsidRPr="00EC0768">
        <w:t>first patient</w:t>
      </w:r>
      <w:r w:rsidRPr="00EC0768">
        <w:t xml:space="preserve">, </w:t>
      </w:r>
      <w:r w:rsidR="00FF3D53" w:rsidRPr="00EC0768">
        <w:t>additional patients can be created from scratch</w:t>
      </w:r>
      <w:r w:rsidRPr="00EC0768">
        <w:t xml:space="preserve"> </w:t>
      </w:r>
      <w:r w:rsidR="00FF3D53" w:rsidRPr="00EC0768">
        <w:t>or cloned from existing patients to extend the coverage of the test deck against the measure.</w:t>
      </w:r>
    </w:p>
    <w:p w14:paraId="7EC9996C" w14:textId="65CDAB3B" w:rsidR="00FF3D53" w:rsidRPr="008752CF" w:rsidRDefault="00FF3D53" w:rsidP="00831161">
      <w:pPr>
        <w:pStyle w:val="Heading1"/>
        <w:spacing w:before="360"/>
      </w:pPr>
      <w:bookmarkStart w:id="71" w:name="_Toc256776808"/>
      <w:bookmarkStart w:id="72" w:name="_Toc385331592"/>
      <w:r w:rsidRPr="008752CF">
        <w:lastRenderedPageBreak/>
        <w:t xml:space="preserve">Feedback and </w:t>
      </w:r>
      <w:r w:rsidR="00705327" w:rsidRPr="008752CF">
        <w:t>S</w:t>
      </w:r>
      <w:r w:rsidRPr="008752CF">
        <w:t>upport</w:t>
      </w:r>
      <w:bookmarkEnd w:id="71"/>
      <w:bookmarkEnd w:id="72"/>
    </w:p>
    <w:p w14:paraId="170FC005" w14:textId="77777777" w:rsidR="00FF3D53" w:rsidRPr="008752CF" w:rsidRDefault="00FF3D53" w:rsidP="00EC0768">
      <w:r w:rsidRPr="008752CF">
        <w:t>An issue tracker and feedback email list are available to support the resolution of issues and to answer questions related to the Bonnie application.  The Bonnie issue tracker is available on the ONC Jira system using the following URL:</w:t>
      </w:r>
    </w:p>
    <w:p w14:paraId="524635FD" w14:textId="77777777" w:rsidR="00FF3D53" w:rsidRPr="008752CF" w:rsidRDefault="00A44925" w:rsidP="00EC0768">
      <w:hyperlink r:id="rId41" w:history="1">
        <w:r w:rsidR="00FF3D53" w:rsidRPr="008752CF">
          <w:rPr>
            <w:rStyle w:val="Hyperlink"/>
          </w:rPr>
          <w:t>http://jira.oncprojectracking.org/browse/BONNIE</w:t>
        </w:r>
      </w:hyperlink>
    </w:p>
    <w:p w14:paraId="0500505C" w14:textId="084E98B2" w:rsidR="00D031B1" w:rsidRPr="008752CF" w:rsidRDefault="00FF3D53" w:rsidP="00EC0768">
      <w:r w:rsidRPr="008752CF">
        <w:t xml:space="preserve">The issue tracker should be used to report bugs encountered when using the Bonnie application, to ask questions, or to request new features.  </w:t>
      </w:r>
      <w:r w:rsidR="00DC2F1A" w:rsidRPr="008752CF">
        <w:t>T</w:t>
      </w:r>
      <w:r w:rsidRPr="008752CF">
        <w:t>o add an issue</w:t>
      </w:r>
      <w:r w:rsidR="00DC2F1A" w:rsidRPr="008752CF">
        <w:t>,</w:t>
      </w:r>
      <w:r w:rsidRPr="008752CF">
        <w:t xml:space="preserve"> a login account must be created in the Jira system.  Once an issue has been entered, it will be reviewed by the Bonnie team and prioritized.  Alternatively, questions can also be addressed to the Bonnie feedback list </w:t>
      </w:r>
      <w:hyperlink r:id="rId42" w:history="1">
        <w:r w:rsidRPr="008752CF">
          <w:rPr>
            <w:rStyle w:val="Hyperlink"/>
          </w:rPr>
          <w:t>bonnie-feedback-list@lists.mitre.org</w:t>
        </w:r>
      </w:hyperlink>
      <w:r w:rsidRPr="008752CF">
        <w:t xml:space="preserve">.  The </w:t>
      </w:r>
      <w:r w:rsidR="00DC2F1A" w:rsidRPr="008752CF">
        <w:t>B</w:t>
      </w:r>
      <w:r w:rsidRPr="008752CF">
        <w:t>onnie feedback list email can be accessed using the “Contact” link in the main Bonnie navigation menu at the top of every pa</w:t>
      </w:r>
      <w:bookmarkEnd w:id="30"/>
      <w:r w:rsidR="00B85013" w:rsidRPr="008752CF">
        <w:t>ge.</w:t>
      </w:r>
      <w:bookmarkEnd w:id="10"/>
      <w:bookmarkEnd w:id="11"/>
      <w:bookmarkEnd w:id="12"/>
      <w:bookmarkEnd w:id="13"/>
      <w:bookmarkEnd w:id="14"/>
    </w:p>
    <w:sectPr w:rsidR="00D031B1" w:rsidRPr="008752CF" w:rsidSect="00B85013">
      <w:headerReference w:type="even" r:id="rId43"/>
      <w:headerReference w:type="default" r:id="rId44"/>
      <w:footerReference w:type="default" r:id="rId45"/>
      <w:headerReference w:type="first" r:id="rId46"/>
      <w:footerReference w:type="first" r:id="rId47"/>
      <w:type w:val="continuous"/>
      <w:pgSz w:w="12240" w:h="15840" w:code="1"/>
      <w:pgMar w:top="1440" w:right="1440" w:bottom="1440" w:left="1440" w:header="504" w:footer="50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69BD8" w14:textId="77777777" w:rsidR="00991A22" w:rsidRDefault="00991A22" w:rsidP="00EC0768">
      <w:r>
        <w:separator/>
      </w:r>
    </w:p>
    <w:p w14:paraId="3F45B5EA" w14:textId="77777777" w:rsidR="00991A22" w:rsidRDefault="00991A22" w:rsidP="00EC0768"/>
  </w:endnote>
  <w:endnote w:type="continuationSeparator" w:id="0">
    <w:p w14:paraId="465A44C4" w14:textId="77777777" w:rsidR="00991A22" w:rsidRDefault="00991A22" w:rsidP="00EC0768">
      <w:r>
        <w:continuationSeparator/>
      </w:r>
    </w:p>
    <w:p w14:paraId="100CE028" w14:textId="77777777" w:rsidR="00991A22" w:rsidRDefault="00991A22" w:rsidP="00EC0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36149" w14:textId="77777777" w:rsidR="00D5178D" w:rsidRDefault="00D5178D">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58214" w14:textId="77777777" w:rsidR="00991A22" w:rsidRPr="00C24E11" w:rsidRDefault="00A44925" w:rsidP="00E44ECC">
    <w:pPr>
      <w:pStyle w:val="Footer"/>
      <w:rPr>
        <w:rStyle w:val="PageNumber"/>
      </w:rPr>
    </w:pPr>
    <w:r>
      <w:fldChar w:fldCharType="begin"/>
    </w:r>
    <w:r>
      <w:instrText xml:space="preserve"> STYLEREF  "Doc Title"  \* MERGEFORMAT </w:instrText>
    </w:r>
    <w:r>
      <w:fldChar w:fldCharType="separate"/>
    </w:r>
    <w:r w:rsidR="00D5178D">
      <w:rPr>
        <w:noProof/>
      </w:rPr>
      <w:t>Bonnie Users Guide</w:t>
    </w:r>
    <w:r>
      <w:rPr>
        <w:noProof/>
      </w:rPr>
      <w:fldChar w:fldCharType="end"/>
    </w:r>
    <w:r w:rsidR="00991A22">
      <w:tab/>
    </w:r>
    <w:r w:rsidR="00991A22">
      <w:tab/>
    </w:r>
    <w:r w:rsidR="00991A22">
      <w:rPr>
        <w:rStyle w:val="PageNumber"/>
      </w:rPr>
      <w:fldChar w:fldCharType="begin"/>
    </w:r>
    <w:r w:rsidR="00991A22">
      <w:rPr>
        <w:rStyle w:val="PageNumber"/>
      </w:rPr>
      <w:instrText xml:space="preserve"> PAGE </w:instrText>
    </w:r>
    <w:r w:rsidR="00991A22">
      <w:rPr>
        <w:rStyle w:val="PageNumber"/>
      </w:rPr>
      <w:fldChar w:fldCharType="separate"/>
    </w:r>
    <w:r w:rsidR="00D5178D">
      <w:rPr>
        <w:rStyle w:val="PageNumber"/>
        <w:noProof/>
      </w:rPr>
      <w:t>17</w:t>
    </w:r>
    <w:r w:rsidR="00991A22">
      <w:rPr>
        <w:rStyle w:val="PageNumber"/>
      </w:rPr>
      <w:fldChar w:fldCharType="end"/>
    </w:r>
  </w:p>
  <w:p w14:paraId="73FBF428" w14:textId="77777777" w:rsidR="00991A22" w:rsidRDefault="00A44925" w:rsidP="00153BF0">
    <w:pPr>
      <w:pStyle w:val="VersionDateLineFooter"/>
    </w:pPr>
    <w:r>
      <w:fldChar w:fldCharType="begin"/>
    </w:r>
    <w:r>
      <w:instrText xml:space="preserve"> STYLEREF  Version  </w:instrText>
    </w:r>
    <w:r>
      <w:instrText xml:space="preserve">\* MERGEFORMAT </w:instrText>
    </w:r>
    <w:r>
      <w:fldChar w:fldCharType="separate"/>
    </w:r>
    <w:r w:rsidR="00D5178D" w:rsidRPr="00D5178D">
      <w:rPr>
        <w:bCs/>
        <w:noProof/>
      </w:rPr>
      <w:t>Version</w:t>
    </w:r>
    <w:r w:rsidR="00D5178D">
      <w:rPr>
        <w:noProof/>
      </w:rPr>
      <w:t xml:space="preserve"> 0.1</w:t>
    </w:r>
    <w:r>
      <w:rPr>
        <w:noProof/>
      </w:rPr>
      <w:fldChar w:fldCharType="end"/>
    </w:r>
    <w:r w:rsidR="00991A22" w:rsidRPr="00C24E11">
      <w:rPr>
        <w:rStyle w:val="PageNumber"/>
      </w:rPr>
      <w:tab/>
    </w:r>
    <w:r w:rsidR="00991A22" w:rsidRPr="00C24E11">
      <w:rPr>
        <w:rStyle w:val="PageNumber"/>
      </w:rPr>
      <w:tab/>
    </w:r>
    <w:r>
      <w:fldChar w:fldCharType="begin"/>
    </w:r>
    <w:r>
      <w:instrText xml:space="preserve"> STYLEREF  PubDate  \* MERGEFORMAT </w:instrText>
    </w:r>
    <w:r>
      <w:fldChar w:fldCharType="separate"/>
    </w:r>
    <w:r w:rsidR="00D5178D" w:rsidRPr="00D5178D">
      <w:rPr>
        <w:bCs/>
        <w:noProof/>
      </w:rPr>
      <w:t>April 15,</w:t>
    </w:r>
    <w:r w:rsidR="00D5178D">
      <w:rPr>
        <w:noProof/>
      </w:rPr>
      <w:t xml:space="preserve"> 2014</w:t>
    </w:r>
    <w:r>
      <w:rPr>
        <w:noProof/>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B56A8" w14:textId="77777777" w:rsidR="00991A22" w:rsidRDefault="00A44925" w:rsidP="00E44ECC">
    <w:pPr>
      <w:pStyle w:val="Footer"/>
      <w:rPr>
        <w:rStyle w:val="PageNumber"/>
      </w:rPr>
    </w:pPr>
    <w:r>
      <w:fldChar w:fldCharType="begin"/>
    </w:r>
    <w:r>
      <w:instrText xml:space="preserve"> STYLEREF  "Doc Title"  \* MERGEFORMAT </w:instrText>
    </w:r>
    <w:r>
      <w:fldChar w:fldCharType="separate"/>
    </w:r>
    <w:r w:rsidR="00991A22">
      <w:rPr>
        <w:noProof/>
      </w:rPr>
      <w:t>Bonnie Users Guide</w:t>
    </w:r>
    <w:r>
      <w:rPr>
        <w:noProof/>
      </w:rPr>
      <w:fldChar w:fldCharType="end"/>
    </w:r>
    <w:r w:rsidR="00991A22">
      <w:tab/>
    </w:r>
    <w:r w:rsidR="00991A22">
      <w:tab/>
    </w:r>
    <w:r w:rsidR="00991A22">
      <w:rPr>
        <w:rStyle w:val="PageNumber"/>
      </w:rPr>
      <w:fldChar w:fldCharType="begin"/>
    </w:r>
    <w:r w:rsidR="00991A22">
      <w:rPr>
        <w:rStyle w:val="PageNumber"/>
      </w:rPr>
      <w:instrText xml:space="preserve"> PAGE </w:instrText>
    </w:r>
    <w:r w:rsidR="00991A22">
      <w:rPr>
        <w:rStyle w:val="PageNumber"/>
      </w:rPr>
      <w:fldChar w:fldCharType="separate"/>
    </w:r>
    <w:r w:rsidR="00991A22">
      <w:rPr>
        <w:rStyle w:val="PageNumber"/>
        <w:noProof/>
      </w:rPr>
      <w:t>20</w:t>
    </w:r>
    <w:r w:rsidR="00991A22">
      <w:rPr>
        <w:rStyle w:val="PageNumber"/>
      </w:rPr>
      <w:fldChar w:fldCharType="end"/>
    </w:r>
  </w:p>
  <w:p w14:paraId="45184552" w14:textId="77777777" w:rsidR="00991A22" w:rsidRDefault="00A44925" w:rsidP="00153BF0">
    <w:pPr>
      <w:pStyle w:val="VersionDateLineFooter"/>
    </w:pPr>
    <w:r>
      <w:fldChar w:fldCharType="begin"/>
    </w:r>
    <w:r>
      <w:instrText xml:space="preserve"> STYLEREF  Version  \* MERGEFORMAT</w:instrText>
    </w:r>
    <w:r>
      <w:instrText xml:space="preserve"> </w:instrText>
    </w:r>
    <w:r>
      <w:fldChar w:fldCharType="separate"/>
    </w:r>
    <w:r w:rsidR="00991A22" w:rsidRPr="008752CF">
      <w:rPr>
        <w:bCs/>
        <w:noProof/>
      </w:rPr>
      <w:t>Version</w:t>
    </w:r>
    <w:r w:rsidR="00991A22">
      <w:rPr>
        <w:noProof/>
      </w:rPr>
      <w:t xml:space="preserve"> 0.1</w:t>
    </w:r>
    <w:r>
      <w:rPr>
        <w:noProof/>
      </w:rPr>
      <w:fldChar w:fldCharType="end"/>
    </w:r>
    <w:r w:rsidR="00991A22" w:rsidRPr="00C24E11">
      <w:rPr>
        <w:rStyle w:val="PageNumber"/>
      </w:rPr>
      <w:tab/>
    </w:r>
    <w:r w:rsidR="00991A22" w:rsidRPr="00C24E11">
      <w:rPr>
        <w:rStyle w:val="PageNumber"/>
      </w:rPr>
      <w:tab/>
    </w:r>
    <w:r>
      <w:fldChar w:fldCharType="begin"/>
    </w:r>
    <w:r>
      <w:instrText xml:space="preserve"> STYLEREF  PubDate  \* MERGEFORMAT </w:instrText>
    </w:r>
    <w:r>
      <w:fldChar w:fldCharType="separate"/>
    </w:r>
    <w:r w:rsidR="00991A22" w:rsidRPr="008752CF">
      <w:rPr>
        <w:bCs/>
        <w:noProof/>
      </w:rPr>
      <w:t>April 8,</w:t>
    </w:r>
    <w:r w:rsidR="00991A22">
      <w:rPr>
        <w:noProof/>
      </w:rPr>
      <w:t xml:space="preserve"> 2014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7CB22" w14:textId="77777777" w:rsidR="00991A22" w:rsidRDefault="00A44925" w:rsidP="00E44ECC">
    <w:pPr>
      <w:pStyle w:val="Footer"/>
      <w:rPr>
        <w:rStyle w:val="PageNumber"/>
      </w:rPr>
    </w:pPr>
    <w:r>
      <w:fldChar w:fldCharType="begin"/>
    </w:r>
    <w:r>
      <w:instrText xml:space="preserve"> STYLEREF  "Doc Title"  \* MERGEFORMAT </w:instrText>
    </w:r>
    <w:r>
      <w:fldChar w:fldCharType="separate"/>
    </w:r>
    <w:r w:rsidR="00991A22">
      <w:rPr>
        <w:noProof/>
      </w:rPr>
      <w:t>Bonnie Users Guide</w:t>
    </w:r>
    <w:r>
      <w:rPr>
        <w:noProof/>
      </w:rPr>
      <w:fldChar w:fldCharType="end"/>
    </w:r>
    <w:r w:rsidR="00991A22">
      <w:tab/>
    </w:r>
    <w:r w:rsidR="00991A22">
      <w:tab/>
    </w:r>
    <w:r w:rsidR="00991A22">
      <w:rPr>
        <w:rStyle w:val="PageNumber"/>
      </w:rPr>
      <w:fldChar w:fldCharType="begin"/>
    </w:r>
    <w:r w:rsidR="00991A22">
      <w:rPr>
        <w:rStyle w:val="PageNumber"/>
      </w:rPr>
      <w:instrText xml:space="preserve"> PAGE </w:instrText>
    </w:r>
    <w:r w:rsidR="00991A22">
      <w:rPr>
        <w:rStyle w:val="PageNumber"/>
      </w:rPr>
      <w:fldChar w:fldCharType="separate"/>
    </w:r>
    <w:r w:rsidR="00991A22">
      <w:rPr>
        <w:rStyle w:val="PageNumber"/>
        <w:noProof/>
      </w:rPr>
      <w:t>ii</w:t>
    </w:r>
    <w:r w:rsidR="00991A22">
      <w:rPr>
        <w:rStyle w:val="PageNumber"/>
      </w:rPr>
      <w:fldChar w:fldCharType="end"/>
    </w:r>
  </w:p>
  <w:p w14:paraId="6768C45F" w14:textId="77777777" w:rsidR="00991A22" w:rsidRDefault="00991A22" w:rsidP="00E44ECC">
    <w:pPr>
      <w:pStyle w:val="Footer"/>
      <w:rPr>
        <w:b/>
        <w:sz w:val="20"/>
      </w:rPr>
    </w:pPr>
    <w:r>
      <w:fldChar w:fldCharType="begin"/>
    </w:r>
    <w:r>
      <w:instrText xml:space="preserve"> STYLEREF  "Version Number"  \* MERGEFORMAT </w:instrText>
    </w:r>
    <w:r>
      <w:fldChar w:fldCharType="separate"/>
    </w:r>
    <w:r>
      <w:rPr>
        <w:b/>
        <w:noProof/>
      </w:rPr>
      <w:t>Error! Style not defined.</w:t>
    </w:r>
    <w:r>
      <w:rPr>
        <w:rStyle w:val="PageNumber"/>
        <w:noProof/>
      </w:rPr>
      <w:fldChar w:fldCharType="end"/>
    </w:r>
    <w:r>
      <w:rPr>
        <w:rStyle w:val="PageNumber"/>
      </w:rPr>
      <w:tab/>
    </w:r>
    <w:r>
      <w:rPr>
        <w:rStyle w:val="PageNumber"/>
      </w:rPr>
      <w:tab/>
    </w:r>
    <w:r w:rsidR="00A44925">
      <w:fldChar w:fldCharType="begin"/>
    </w:r>
    <w:r w:rsidR="00A44925">
      <w:instrText xml:space="preserve"> STYLEREF  PubDate  \* MERGEFORMAT </w:instrText>
    </w:r>
    <w:r w:rsidR="00A44925">
      <w:fldChar w:fldCharType="separate"/>
    </w:r>
    <w:r w:rsidRPr="008752CF">
      <w:rPr>
        <w:rStyle w:val="PageNumber"/>
        <w:noProof/>
      </w:rPr>
      <w:t>April 8, 2014</w:t>
    </w:r>
    <w:r w:rsidR="00A44925">
      <w:rPr>
        <w:rStyle w:val="PageNumber"/>
        <w:noProof/>
      </w:rPr>
      <w:fldChar w:fldCharType="end"/>
    </w:r>
    <w:r>
      <w:rPr>
        <w:rStyle w:val="PageNumber"/>
      </w:rPr>
      <w:t>&lt;Pub Date&gt;</w:t>
    </w:r>
    <w:r w:rsidR="00A44925">
      <w:fldChar w:fldCharType="begin"/>
    </w:r>
    <w:r w:rsidR="00A44925">
      <w:instrText xml:space="preserve"> STYLEREF PubDate \* MERGEFORMAT </w:instrText>
    </w:r>
    <w:r w:rsidR="00A44925">
      <w:fldChar w:fldCharType="separate"/>
    </w:r>
    <w:r>
      <w:rPr>
        <w:noProof/>
      </w:rPr>
      <w:t>April 8, 2014</w:t>
    </w:r>
    <w:r w:rsidR="00A44925">
      <w:rPr>
        <w:noProof/>
      </w:rPr>
      <w:fldChar w:fldCharType="end"/>
    </w:r>
  </w:p>
  <w:p w14:paraId="3942555E" w14:textId="77777777" w:rsidR="00991A22" w:rsidRPr="00736D57" w:rsidRDefault="00991A22" w:rsidP="00736D57">
    <w:pPr>
      <w:pStyle w:val="Footer2"/>
    </w:pPr>
    <w:r>
      <w:fldChar w:fldCharType="begin"/>
    </w:r>
    <w:r>
      <w:instrText xml:space="preserve"> STYLEREF Classification \* MERGEFORMAT </w:instrText>
    </w:r>
    <w:r>
      <w:fldChar w:fldCharType="separate"/>
    </w:r>
    <w:r>
      <w:rPr>
        <w:b w:val="0"/>
        <w:noProof/>
      </w:rPr>
      <w:t>Error! No text of specified style in document.</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0383F" w14:textId="77777777" w:rsidR="00D5178D" w:rsidRDefault="00D5178D" w:rsidP="00A44925">
    <w:bookmarkStart w:id="0" w:name="_GoBack"/>
    <w:bookmarkEnd w:id="0"/>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2587C" w14:textId="77777777" w:rsidR="00991A22" w:rsidRDefault="00A44925" w:rsidP="00E44ECC">
    <w:pPr>
      <w:pStyle w:val="Footer"/>
      <w:rPr>
        <w:rStyle w:val="PageNumber"/>
      </w:rPr>
    </w:pPr>
    <w:r>
      <w:fldChar w:fldCharType="begin"/>
    </w:r>
    <w:r>
      <w:instrText xml:space="preserve"> STYLEREF  "Doc Title"  \* MERGEFORMAT </w:instrText>
    </w:r>
    <w:r>
      <w:fldChar w:fldCharType="separate"/>
    </w:r>
    <w:r>
      <w:rPr>
        <w:noProof/>
      </w:rPr>
      <w:t>Bonnie User Guide</w:t>
    </w:r>
    <w:r>
      <w:rPr>
        <w:noProof/>
      </w:rPr>
      <w:fldChar w:fldCharType="end"/>
    </w:r>
    <w:r w:rsidR="00991A22" w:rsidRPr="00913A1E">
      <w:tab/>
    </w:r>
    <w:r w:rsidR="00991A22" w:rsidRPr="00913A1E">
      <w:tab/>
    </w:r>
    <w:r w:rsidR="00991A22" w:rsidRPr="00913A1E">
      <w:rPr>
        <w:rStyle w:val="PageNumber"/>
      </w:rPr>
      <w:fldChar w:fldCharType="begin"/>
    </w:r>
    <w:r w:rsidR="00991A22" w:rsidRPr="00913A1E">
      <w:rPr>
        <w:rStyle w:val="PageNumber"/>
      </w:rPr>
      <w:instrText xml:space="preserve"> PAGE </w:instrText>
    </w:r>
    <w:r w:rsidR="00991A22" w:rsidRPr="00913A1E">
      <w:rPr>
        <w:rStyle w:val="PageNumber"/>
      </w:rPr>
      <w:fldChar w:fldCharType="separate"/>
    </w:r>
    <w:r>
      <w:rPr>
        <w:rStyle w:val="PageNumber"/>
        <w:noProof/>
      </w:rPr>
      <w:t>i</w:t>
    </w:r>
    <w:r w:rsidR="00991A22" w:rsidRPr="00913A1E">
      <w:rPr>
        <w:rStyle w:val="PageNumber"/>
      </w:rPr>
      <w:fldChar w:fldCharType="end"/>
    </w:r>
  </w:p>
  <w:p w14:paraId="1C196B4F" w14:textId="77777777" w:rsidR="00991A22" w:rsidRDefault="00A44925" w:rsidP="009822B2">
    <w:pPr>
      <w:pStyle w:val="VersionDateLineFooter"/>
    </w:pPr>
    <w:r>
      <w:fldChar w:fldCharType="begin"/>
    </w:r>
    <w:r>
      <w:instrText xml:space="preserve"> STYLEREF  Version  \* MERGEFORMAT </w:instrText>
    </w:r>
    <w:r>
      <w:fldChar w:fldCharType="separate"/>
    </w:r>
    <w:r>
      <w:rPr>
        <w:noProof/>
      </w:rPr>
      <w:t>Version 0.1</w:t>
    </w:r>
    <w:r>
      <w:rPr>
        <w:noProof/>
      </w:rPr>
      <w:fldChar w:fldCharType="end"/>
    </w:r>
    <w:r w:rsidR="00991A22" w:rsidRPr="00913A1E">
      <w:rPr>
        <w:rStyle w:val="PageNumber"/>
      </w:rPr>
      <w:tab/>
    </w:r>
    <w:r w:rsidR="00991A22" w:rsidRPr="00913A1E">
      <w:rPr>
        <w:rStyle w:val="PageNumber"/>
      </w:rPr>
      <w:tab/>
    </w:r>
    <w:r>
      <w:fldChar w:fldCharType="begin"/>
    </w:r>
    <w:r>
      <w:instrText xml:space="preserve"> STYLEREF  PubDate  \* MERGEFORMAT </w:instrText>
    </w:r>
    <w:r>
      <w:fldChar w:fldCharType="separate"/>
    </w:r>
    <w:r>
      <w:rPr>
        <w:noProof/>
      </w:rPr>
      <w:t>April 15, 2014</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F5945" w14:textId="77777777" w:rsidR="00991A22" w:rsidRDefault="00A44925" w:rsidP="00E44ECC">
    <w:pPr>
      <w:pStyle w:val="Footer"/>
      <w:rPr>
        <w:rStyle w:val="PageNumber"/>
      </w:rPr>
    </w:pPr>
    <w:r>
      <w:fldChar w:fldCharType="begin"/>
    </w:r>
    <w:r>
      <w:instrText xml:space="preserve"> STYLEREF  "Doc Title"  \* MERGEFORMAT </w:instrText>
    </w:r>
    <w:r>
      <w:fldChar w:fldCharType="separate"/>
    </w:r>
    <w:r w:rsidR="00991A22">
      <w:rPr>
        <w:noProof/>
      </w:rPr>
      <w:t>Bonnie Users Guide</w:t>
    </w:r>
    <w:r>
      <w:rPr>
        <w:noProof/>
      </w:rPr>
      <w:fldChar w:fldCharType="end"/>
    </w:r>
    <w:r w:rsidR="00991A22" w:rsidRPr="00913A1E">
      <w:tab/>
    </w:r>
    <w:r w:rsidR="00991A22" w:rsidRPr="00913A1E">
      <w:tab/>
    </w:r>
    <w:r w:rsidR="00991A22" w:rsidRPr="00913A1E">
      <w:rPr>
        <w:rStyle w:val="PageNumber"/>
      </w:rPr>
      <w:fldChar w:fldCharType="begin"/>
    </w:r>
    <w:r w:rsidR="00991A22" w:rsidRPr="00913A1E">
      <w:rPr>
        <w:rStyle w:val="PageNumber"/>
      </w:rPr>
      <w:instrText xml:space="preserve"> PAGE </w:instrText>
    </w:r>
    <w:r w:rsidR="00991A22" w:rsidRPr="00913A1E">
      <w:rPr>
        <w:rStyle w:val="PageNumber"/>
      </w:rPr>
      <w:fldChar w:fldCharType="separate"/>
    </w:r>
    <w:r w:rsidR="00991A22">
      <w:rPr>
        <w:rStyle w:val="PageNumber"/>
        <w:noProof/>
      </w:rPr>
      <w:t>iii</w:t>
    </w:r>
    <w:r w:rsidR="00991A22" w:rsidRPr="00913A1E">
      <w:rPr>
        <w:rStyle w:val="PageNumber"/>
      </w:rPr>
      <w:fldChar w:fldCharType="end"/>
    </w:r>
  </w:p>
  <w:p w14:paraId="6EC097A9" w14:textId="77777777" w:rsidR="00991A22" w:rsidRPr="00736D57" w:rsidRDefault="00A44925" w:rsidP="00153BF0">
    <w:pPr>
      <w:pStyle w:val="VersionDateLineFooter"/>
    </w:pPr>
    <w:r>
      <w:fldChar w:fldCharType="begin"/>
    </w:r>
    <w:r>
      <w:instrText xml:space="preserve"> STYLEREF  Version  \* MERGEFORMAT </w:instrText>
    </w:r>
    <w:r>
      <w:fldChar w:fldCharType="separate"/>
    </w:r>
    <w:r w:rsidR="00991A22">
      <w:rPr>
        <w:noProof/>
      </w:rPr>
      <w:t>Version 0.1</w:t>
    </w:r>
    <w:r>
      <w:rPr>
        <w:noProof/>
      </w:rPr>
      <w:fldChar w:fldCharType="end"/>
    </w:r>
    <w:r w:rsidR="00991A22" w:rsidRPr="00913A1E">
      <w:rPr>
        <w:rStyle w:val="PageNumber"/>
      </w:rPr>
      <w:tab/>
    </w:r>
    <w:r w:rsidR="00991A22" w:rsidRPr="00913A1E">
      <w:rPr>
        <w:rStyle w:val="PageNumber"/>
      </w:rPr>
      <w:tab/>
    </w:r>
    <w:r>
      <w:fldChar w:fldCharType="begin"/>
    </w:r>
    <w:r>
      <w:instrText xml:space="preserve"> STYLEREF  PubDate  \* MERGEFORMAT </w:instrText>
    </w:r>
    <w:r>
      <w:fldChar w:fldCharType="separate"/>
    </w:r>
    <w:r w:rsidR="00991A22">
      <w:rPr>
        <w:noProof/>
      </w:rPr>
      <w:t>April 8, 2014</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442B1" w14:textId="77777777" w:rsidR="00991A22" w:rsidRDefault="00A44925" w:rsidP="00E44ECC">
    <w:pPr>
      <w:pStyle w:val="Footer"/>
      <w:rPr>
        <w:rStyle w:val="PageNumber"/>
      </w:rPr>
    </w:pPr>
    <w:r>
      <w:fldChar w:fldCharType="begin"/>
    </w:r>
    <w:r>
      <w:instrText xml:space="preserve"> STYLEREF  "Doc Title"  \* MERGEFORMAT </w:instrText>
    </w:r>
    <w:r>
      <w:fldChar w:fldCharType="separate"/>
    </w:r>
    <w:r w:rsidR="00D5178D">
      <w:rPr>
        <w:noProof/>
      </w:rPr>
      <w:t>Bonnie User Guide</w:t>
    </w:r>
    <w:r>
      <w:rPr>
        <w:noProof/>
      </w:rPr>
      <w:fldChar w:fldCharType="end"/>
    </w:r>
    <w:r w:rsidR="00991A22">
      <w:tab/>
    </w:r>
    <w:r w:rsidR="00991A22">
      <w:tab/>
    </w:r>
    <w:r w:rsidR="00991A22">
      <w:rPr>
        <w:rStyle w:val="PageNumber"/>
      </w:rPr>
      <w:fldChar w:fldCharType="begin"/>
    </w:r>
    <w:r w:rsidR="00991A22">
      <w:rPr>
        <w:rStyle w:val="PageNumber"/>
      </w:rPr>
      <w:instrText xml:space="preserve"> PAGE </w:instrText>
    </w:r>
    <w:r w:rsidR="00991A22">
      <w:rPr>
        <w:rStyle w:val="PageNumber"/>
      </w:rPr>
      <w:fldChar w:fldCharType="separate"/>
    </w:r>
    <w:r w:rsidR="00D5178D">
      <w:rPr>
        <w:rStyle w:val="PageNumber"/>
        <w:noProof/>
      </w:rPr>
      <w:t>ii</w:t>
    </w:r>
    <w:r w:rsidR="00991A22">
      <w:rPr>
        <w:rStyle w:val="PageNumber"/>
      </w:rPr>
      <w:fldChar w:fldCharType="end"/>
    </w:r>
  </w:p>
  <w:p w14:paraId="03DF53DA" w14:textId="77777777" w:rsidR="00991A22" w:rsidRDefault="00A44925" w:rsidP="00153BF0">
    <w:pPr>
      <w:pStyle w:val="VersionDateLineFooter"/>
    </w:pPr>
    <w:r>
      <w:fldChar w:fldCharType="begin"/>
    </w:r>
    <w:r>
      <w:instrText xml:space="preserve"> STYLEREF  Version  \* MERGEFORMAT </w:instrText>
    </w:r>
    <w:r>
      <w:fldChar w:fldCharType="separate"/>
    </w:r>
    <w:r w:rsidR="00D5178D" w:rsidRPr="00D5178D">
      <w:rPr>
        <w:bCs/>
        <w:noProof/>
      </w:rPr>
      <w:t>Version</w:t>
    </w:r>
    <w:r w:rsidR="00D5178D">
      <w:rPr>
        <w:noProof/>
      </w:rPr>
      <w:t xml:space="preserve"> 0.1</w:t>
    </w:r>
    <w:r>
      <w:rPr>
        <w:noProof/>
      </w:rPr>
      <w:fldChar w:fldCharType="end"/>
    </w:r>
    <w:r w:rsidR="00991A22">
      <w:rPr>
        <w:rStyle w:val="PageNumber"/>
      </w:rPr>
      <w:tab/>
    </w:r>
    <w:r w:rsidR="00991A22">
      <w:rPr>
        <w:rStyle w:val="PageNumber"/>
      </w:rPr>
      <w:tab/>
    </w:r>
    <w:r>
      <w:fldChar w:fldCharType="begin"/>
    </w:r>
    <w:r>
      <w:instrText xml:space="preserve"> STYLEREF  PubD</w:instrText>
    </w:r>
    <w:r>
      <w:instrText xml:space="preserve">ate  \* MERGEFORMAT </w:instrText>
    </w:r>
    <w:r>
      <w:fldChar w:fldCharType="separate"/>
    </w:r>
    <w:r w:rsidR="00D5178D" w:rsidRPr="00D5178D">
      <w:rPr>
        <w:bCs/>
        <w:noProof/>
      </w:rPr>
      <w:t>April 15,</w:t>
    </w:r>
    <w:r w:rsidR="00D5178D">
      <w:rPr>
        <w:noProof/>
      </w:rPr>
      <w:t xml:space="preserve"> 2014</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EF0D1" w14:textId="77777777" w:rsidR="00991A22" w:rsidRDefault="00A44925" w:rsidP="00C24E11">
    <w:pPr>
      <w:pStyle w:val="VersionDateLineFooter"/>
      <w:rPr>
        <w:rStyle w:val="PageNumber"/>
      </w:rPr>
    </w:pPr>
    <w:r>
      <w:fldChar w:fldCharType="begin"/>
    </w:r>
    <w:r>
      <w:instrText xml:space="preserve"> STYLEREF  "Doc Title"  \* MERGEFORMAT </w:instrText>
    </w:r>
    <w:r>
      <w:fldChar w:fldCharType="separate"/>
    </w:r>
    <w:r w:rsidR="00D5178D">
      <w:rPr>
        <w:noProof/>
      </w:rPr>
      <w:t>Bonnie User Guide</w:t>
    </w:r>
    <w:r>
      <w:rPr>
        <w:noProof/>
      </w:rPr>
      <w:fldChar w:fldCharType="end"/>
    </w:r>
    <w:r w:rsidR="00991A22" w:rsidRPr="00E44ECC">
      <w:tab/>
    </w:r>
    <w:r w:rsidR="00991A22" w:rsidRPr="00E44ECC">
      <w:tab/>
    </w:r>
    <w:r w:rsidR="00991A22" w:rsidRPr="00E44ECC">
      <w:rPr>
        <w:rStyle w:val="PageNumber"/>
      </w:rPr>
      <w:fldChar w:fldCharType="begin"/>
    </w:r>
    <w:r w:rsidR="00991A22" w:rsidRPr="00E44ECC">
      <w:rPr>
        <w:rStyle w:val="PageNumber"/>
      </w:rPr>
      <w:instrText xml:space="preserve"> PAGE </w:instrText>
    </w:r>
    <w:r w:rsidR="00991A22" w:rsidRPr="00E44ECC">
      <w:rPr>
        <w:rStyle w:val="PageNumber"/>
      </w:rPr>
      <w:fldChar w:fldCharType="separate"/>
    </w:r>
    <w:r w:rsidR="00D5178D">
      <w:rPr>
        <w:rStyle w:val="PageNumber"/>
        <w:noProof/>
      </w:rPr>
      <w:t>iii</w:t>
    </w:r>
    <w:r w:rsidR="00991A22" w:rsidRPr="00E44ECC">
      <w:rPr>
        <w:rStyle w:val="PageNumber"/>
      </w:rPr>
      <w:fldChar w:fldCharType="end"/>
    </w:r>
  </w:p>
  <w:p w14:paraId="05996E0D" w14:textId="77777777" w:rsidR="00991A22" w:rsidRDefault="00A44925" w:rsidP="00153BF0">
    <w:pPr>
      <w:pStyle w:val="VersionDateLineFooter"/>
    </w:pPr>
    <w:r>
      <w:fldChar w:fldCharType="begin"/>
    </w:r>
    <w:r>
      <w:instrText xml:space="preserve"> STYLEREF  Version  \* MERGEFORMAT </w:instrText>
    </w:r>
    <w:r>
      <w:fldChar w:fldCharType="separate"/>
    </w:r>
    <w:r w:rsidR="00D5178D" w:rsidRPr="00D5178D">
      <w:rPr>
        <w:bCs/>
        <w:noProof/>
      </w:rPr>
      <w:t>Version</w:t>
    </w:r>
    <w:r w:rsidR="00D5178D">
      <w:rPr>
        <w:noProof/>
      </w:rPr>
      <w:t xml:space="preserve"> 0.1</w:t>
    </w:r>
    <w:r>
      <w:rPr>
        <w:noProof/>
      </w:rPr>
      <w:fldChar w:fldCharType="end"/>
    </w:r>
    <w:r w:rsidR="00991A22" w:rsidRPr="00E44ECC">
      <w:rPr>
        <w:rStyle w:val="PageNumber"/>
      </w:rPr>
      <w:tab/>
    </w:r>
    <w:r w:rsidR="00991A22" w:rsidRPr="00E44ECC">
      <w:rPr>
        <w:rStyle w:val="PageNumber"/>
      </w:rPr>
      <w:tab/>
    </w:r>
    <w:r>
      <w:fldChar w:fldCharType="begin"/>
    </w:r>
    <w:r>
      <w:instrText xml:space="preserve"> STYLEREF  PubDate  \* MERGEFORMAT </w:instrText>
    </w:r>
    <w:r>
      <w:fldChar w:fldCharType="separate"/>
    </w:r>
    <w:r w:rsidR="00D5178D" w:rsidRPr="00D5178D">
      <w:rPr>
        <w:bCs/>
        <w:noProof/>
      </w:rPr>
      <w:t>April 15,</w:t>
    </w:r>
    <w:r w:rsidR="00D5178D">
      <w:rPr>
        <w:noProof/>
      </w:rPr>
      <w:t xml:space="preserve"> 2014</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CC176" w14:textId="77777777" w:rsidR="00991A22" w:rsidRDefault="00A44925" w:rsidP="00E44ECC">
    <w:pPr>
      <w:pStyle w:val="Footer"/>
    </w:pPr>
    <w:r>
      <w:fldChar w:fldCharType="begin"/>
    </w:r>
    <w:r>
      <w:instrText xml:space="preserve"> STYLEREF  "Doc Title"  \* MERGEFORMAT </w:instrText>
    </w:r>
    <w:r>
      <w:fldChar w:fldCharType="separate"/>
    </w:r>
    <w:r>
      <w:rPr>
        <w:noProof/>
      </w:rPr>
      <w:t>Bonnie User Guide</w:t>
    </w:r>
    <w:r>
      <w:rPr>
        <w:noProof/>
      </w:rPr>
      <w:fldChar w:fldCharType="end"/>
    </w:r>
    <w:r w:rsidR="00991A22">
      <w:tab/>
    </w:r>
    <w:r w:rsidR="00991A22">
      <w:tab/>
    </w:r>
    <w:r w:rsidR="00991A22">
      <w:rPr>
        <w:rStyle w:val="PageNumber"/>
      </w:rPr>
      <w:fldChar w:fldCharType="begin"/>
    </w:r>
    <w:r w:rsidR="00991A22">
      <w:rPr>
        <w:rStyle w:val="PageNumber"/>
      </w:rPr>
      <w:instrText xml:space="preserve"> PAGE </w:instrText>
    </w:r>
    <w:r w:rsidR="00991A22">
      <w:rPr>
        <w:rStyle w:val="PageNumber"/>
      </w:rPr>
      <w:fldChar w:fldCharType="separate"/>
    </w:r>
    <w:r>
      <w:rPr>
        <w:rStyle w:val="PageNumber"/>
        <w:noProof/>
      </w:rPr>
      <w:t>2</w:t>
    </w:r>
    <w:r w:rsidR="00991A22">
      <w:rPr>
        <w:rStyle w:val="PageNumber"/>
      </w:rPr>
      <w:fldChar w:fldCharType="end"/>
    </w:r>
  </w:p>
  <w:p w14:paraId="1126B54B" w14:textId="77777777" w:rsidR="00991A22" w:rsidRPr="00F2760F" w:rsidRDefault="00A44925" w:rsidP="00153BF0">
    <w:pPr>
      <w:pStyle w:val="VersionDateLineFooter"/>
    </w:pPr>
    <w:r>
      <w:fldChar w:fldCharType="begin"/>
    </w:r>
    <w:r>
      <w:instrText xml:space="preserve"> STYLEREF  Versio</w:instrText>
    </w:r>
    <w:r>
      <w:instrText xml:space="preserve">n  \* MERGEFORMAT </w:instrText>
    </w:r>
    <w:r>
      <w:fldChar w:fldCharType="separate"/>
    </w:r>
    <w:r>
      <w:rPr>
        <w:noProof/>
      </w:rPr>
      <w:t>Version 0.1</w:t>
    </w:r>
    <w:r>
      <w:rPr>
        <w:noProof/>
      </w:rPr>
      <w:fldChar w:fldCharType="end"/>
    </w:r>
    <w:r w:rsidR="00991A22" w:rsidRPr="00CD0BC8">
      <w:rPr>
        <w:rStyle w:val="PageNumber"/>
      </w:rPr>
      <w:tab/>
    </w:r>
    <w:r w:rsidR="00991A22" w:rsidRPr="00CD0BC8">
      <w:rPr>
        <w:rStyle w:val="PageNumber"/>
      </w:rPr>
      <w:tab/>
    </w:r>
    <w:r>
      <w:fldChar w:fldCharType="begin"/>
    </w:r>
    <w:r>
      <w:instrText xml:space="preserve"> STYLEREF  PubDate  \* MERGEFORMAT </w:instrText>
    </w:r>
    <w:r>
      <w:fldChar w:fldCharType="separate"/>
    </w:r>
    <w:r>
      <w:rPr>
        <w:noProof/>
      </w:rPr>
      <w:t>April 15, 2014</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FE069" w14:textId="77777777" w:rsidR="00991A22" w:rsidRDefault="00A44925" w:rsidP="00C24E11">
    <w:pPr>
      <w:pStyle w:val="VersionDateLineFooter"/>
      <w:rPr>
        <w:rStyle w:val="PageNumber"/>
      </w:rPr>
    </w:pPr>
    <w:r>
      <w:fldChar w:fldCharType="begin"/>
    </w:r>
    <w:r>
      <w:instrText xml:space="preserve"> STYLEREF  "Doc Title"  \* MERGEFORMAT </w:instrText>
    </w:r>
    <w:r>
      <w:fldChar w:fldCharType="separate"/>
    </w:r>
    <w:r>
      <w:rPr>
        <w:noProof/>
      </w:rPr>
      <w:t>Bonnie User Guide</w:t>
    </w:r>
    <w:r>
      <w:rPr>
        <w:noProof/>
      </w:rPr>
      <w:fldChar w:fldCharType="end"/>
    </w:r>
    <w:r w:rsidR="00991A22" w:rsidRPr="00E44ECC">
      <w:tab/>
    </w:r>
    <w:r w:rsidR="00991A22" w:rsidRPr="00E44ECC">
      <w:tab/>
    </w:r>
    <w:r w:rsidR="00991A22" w:rsidRPr="00E44ECC">
      <w:rPr>
        <w:rStyle w:val="PageNumber"/>
      </w:rPr>
      <w:fldChar w:fldCharType="begin"/>
    </w:r>
    <w:r w:rsidR="00991A22" w:rsidRPr="00E44ECC">
      <w:rPr>
        <w:rStyle w:val="PageNumber"/>
      </w:rPr>
      <w:instrText xml:space="preserve"> PAGE </w:instrText>
    </w:r>
    <w:r w:rsidR="00991A22" w:rsidRPr="00E44ECC">
      <w:rPr>
        <w:rStyle w:val="PageNumber"/>
      </w:rPr>
      <w:fldChar w:fldCharType="separate"/>
    </w:r>
    <w:r>
      <w:rPr>
        <w:rStyle w:val="PageNumber"/>
        <w:noProof/>
      </w:rPr>
      <w:t>1</w:t>
    </w:r>
    <w:r w:rsidR="00991A22" w:rsidRPr="00E44ECC">
      <w:rPr>
        <w:rStyle w:val="PageNumber"/>
      </w:rPr>
      <w:fldChar w:fldCharType="end"/>
    </w:r>
  </w:p>
  <w:p w14:paraId="70A11620" w14:textId="77777777" w:rsidR="00991A22" w:rsidRDefault="00A44925" w:rsidP="00153BF0">
    <w:pPr>
      <w:pStyle w:val="VersionDateLineFooter"/>
    </w:pPr>
    <w:r>
      <w:fldChar w:fldCharType="begin"/>
    </w:r>
    <w:r>
      <w:instrText xml:space="preserve"> STYLEREF  Version  \* MERGEFORMAT </w:instrText>
    </w:r>
    <w:r>
      <w:fldChar w:fldCharType="separate"/>
    </w:r>
    <w:r>
      <w:rPr>
        <w:noProof/>
      </w:rPr>
      <w:t>Version 0.1</w:t>
    </w:r>
    <w:r>
      <w:rPr>
        <w:noProof/>
      </w:rPr>
      <w:fldChar w:fldCharType="end"/>
    </w:r>
    <w:r w:rsidR="00991A22" w:rsidRPr="00E44ECC">
      <w:rPr>
        <w:rStyle w:val="PageNumber"/>
      </w:rPr>
      <w:tab/>
    </w:r>
    <w:r w:rsidR="00991A22" w:rsidRPr="00E44ECC">
      <w:rPr>
        <w:rStyle w:val="PageNumber"/>
      </w:rPr>
      <w:tab/>
    </w:r>
    <w:r>
      <w:fldChar w:fldCharType="begin"/>
    </w:r>
    <w:r>
      <w:instrText xml:space="preserve"> STYLEREF  PubDate  \* MERGEFORMAT </w:instrText>
    </w:r>
    <w:r>
      <w:fldChar w:fldCharType="separate"/>
    </w:r>
    <w:r>
      <w:rPr>
        <w:noProof/>
      </w:rPr>
      <w:t>April 15, 2014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BA18A1" w14:textId="77777777" w:rsidR="00991A22" w:rsidRDefault="00991A22" w:rsidP="00EC0768">
      <w:r>
        <w:separator/>
      </w:r>
    </w:p>
  </w:footnote>
  <w:footnote w:type="continuationSeparator" w:id="0">
    <w:p w14:paraId="25BE0F16" w14:textId="77777777" w:rsidR="00991A22" w:rsidRDefault="00991A22" w:rsidP="00EC07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1D0D2" w14:textId="77777777" w:rsidR="00D5178D" w:rsidRDefault="00D5178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ADB97" w14:textId="77777777" w:rsidR="00991A22" w:rsidRDefault="00991A22" w:rsidP="00EC0768"/>
  <w:p w14:paraId="67B71B86" w14:textId="77777777" w:rsidR="00991A22" w:rsidRDefault="00991A22" w:rsidP="00EC0768"/>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8059D" w14:textId="77777777" w:rsidR="00991A22" w:rsidRDefault="00A44925">
    <w:pPr>
      <w:pStyle w:val="Header"/>
    </w:pPr>
    <w:r>
      <w:fldChar w:fldCharType="begin"/>
    </w:r>
    <w:r>
      <w:instrText xml:space="preserve"> STYLEREF  Draft1  \* MERGEFORMAT </w:instrText>
    </w:r>
    <w:r>
      <w:fldChar w:fldCharType="separate"/>
    </w:r>
    <w:r w:rsidR="00D5178D">
      <w:rPr>
        <w:noProof/>
      </w:rPr>
      <w:t>Initial Draft</w:t>
    </w:r>
    <w:r>
      <w:rPr>
        <w:noProof/>
      </w:rPr>
      <w:fldChar w:fldCharType="end"/>
    </w:r>
  </w:p>
  <w:p w14:paraId="22359EEE" w14:textId="28DAAD69" w:rsidR="00991A22" w:rsidRDefault="00991A22" w:rsidP="00D031B1">
    <w:pPr>
      <w:pStyle w:val="Header2"/>
      <w:pBdr>
        <w:bottom w:val="single" w:sz="4" w:space="0" w:color="auto"/>
      </w:pBdr>
    </w:pPr>
    <w:r>
      <w:t>CMS &amp; ONC</w:t>
    </w:r>
    <w:r>
      <w:tab/>
    </w:r>
  </w:p>
  <w:p w14:paraId="5A74F0B5" w14:textId="77777777" w:rsidR="00991A22" w:rsidRDefault="00991A22" w:rsidP="005C7C33">
    <w:pPr>
      <w:pStyle w:val="HeaderLineSpacer"/>
    </w:pPr>
  </w:p>
  <w:p w14:paraId="5343446B" w14:textId="77777777" w:rsidR="00991A22" w:rsidRDefault="00991A22" w:rsidP="00F2340C">
    <w:pPr>
      <w:pStyle w:val="HeaderLineSpac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6BE3B" w14:textId="77777777" w:rsidR="00991A22" w:rsidRDefault="00A44925">
    <w:pPr>
      <w:pStyle w:val="Header"/>
    </w:pPr>
    <w:r>
      <w:fldChar w:fldCharType="begin"/>
    </w:r>
    <w:r>
      <w:instrText xml:space="preserve"> STYLEREF  Draft1  \* MERGEFORMAT </w:instrText>
    </w:r>
    <w:r>
      <w:fldChar w:fldCharType="separate"/>
    </w:r>
    <w:r w:rsidR="00991A22">
      <w:rPr>
        <w:noProof/>
      </w:rPr>
      <w:t>Initial Draft</w:t>
    </w:r>
    <w:r>
      <w:rPr>
        <w:noProof/>
      </w:rPr>
      <w:fldChar w:fldCharType="end"/>
    </w:r>
  </w:p>
  <w:p w14:paraId="3D9CC7AF" w14:textId="77777777" w:rsidR="00991A22" w:rsidRDefault="00991A22" w:rsidP="005C7C33">
    <w:pPr>
      <w:pStyle w:val="Header2"/>
    </w:pPr>
    <w:r>
      <w:t>CMS &amp; ONC</w:t>
    </w:r>
    <w:r>
      <w:tab/>
    </w:r>
  </w:p>
  <w:p w14:paraId="42A54DC8" w14:textId="77777777" w:rsidR="00991A22" w:rsidRDefault="00991A22" w:rsidP="005C7C33">
    <w:pPr>
      <w:pStyle w:val="HeaderLineSpacer"/>
    </w:pPr>
  </w:p>
  <w:p w14:paraId="5AA5B6E4" w14:textId="77777777" w:rsidR="00991A22" w:rsidRDefault="00991A22" w:rsidP="00F2340C">
    <w:pPr>
      <w:pStyle w:val="HeaderLineSpac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1A450" w14:textId="77777777" w:rsidR="00991A22" w:rsidRDefault="00991A22">
    <w:pPr>
      <w:pStyle w:val="Header"/>
    </w:pPr>
    <w:r>
      <w:fldChar w:fldCharType="begin"/>
    </w:r>
    <w:r>
      <w:instrText xml:space="preserve"> STYLEREF Classification \* MERGEFORMAT </w:instrText>
    </w:r>
    <w:r>
      <w:fldChar w:fldCharType="separate"/>
    </w:r>
    <w:r>
      <w:rPr>
        <w:b w:val="0"/>
        <w:noProof/>
      </w:rPr>
      <w:t>Error! No text of specified style in document.</w:t>
    </w:r>
    <w:r>
      <w:rPr>
        <w:noProof/>
      </w:rPr>
      <w:fldChar w:fldCharType="end"/>
    </w:r>
  </w:p>
  <w:p w14:paraId="6C6991F0" w14:textId="77777777" w:rsidR="00991A22" w:rsidRDefault="00991A22">
    <w:pPr>
      <w:pStyle w:val="Header"/>
    </w:pPr>
    <w:r>
      <w:fldChar w:fldCharType="begin"/>
    </w:r>
    <w:r>
      <w:instrText xml:space="preserve"> STYLEREF  Draft  \* MERGEFORMAT </w:instrText>
    </w:r>
    <w:r>
      <w:fldChar w:fldCharType="separate"/>
    </w:r>
    <w:r>
      <w:rPr>
        <w:b w:val="0"/>
        <w:noProof/>
      </w:rPr>
      <w:t>Error! Style not defined.</w:t>
    </w:r>
    <w:r>
      <w:fldChar w:fldCharType="end"/>
    </w:r>
  </w:p>
  <w:p w14:paraId="29108E36" w14:textId="77777777" w:rsidR="00991A22" w:rsidRDefault="00991A22" w:rsidP="00F2760F">
    <w:pPr>
      <w:pStyle w:val="Header2"/>
    </w:pPr>
    <w:r>
      <w:t>Centers for Medicare &amp; Medicaid Services</w:t>
    </w:r>
    <w:r>
      <w:tab/>
    </w:r>
    <w:r>
      <w:fldChar w:fldCharType="begin"/>
    </w:r>
    <w:r>
      <w:instrText xml:space="preserve"> STYLEREF  "ESHeading 1"  \* MERGEFORMAT </w:instrText>
    </w:r>
    <w:r>
      <w:fldChar w:fldCharType="separate"/>
    </w:r>
    <w:r>
      <w:rPr>
        <w:b/>
        <w:noProof/>
      </w:rPr>
      <w:t>Error! No text of specified style in document.</w:t>
    </w:r>
    <w:r>
      <w:rPr>
        <w:noProof/>
      </w:rPr>
      <w:fldChar w:fldCharType="end"/>
    </w:r>
  </w:p>
  <w:p w14:paraId="7B2C885A" w14:textId="77777777" w:rsidR="00991A22" w:rsidRDefault="00991A22" w:rsidP="001A0009">
    <w:pPr>
      <w:pStyle w:val="Header"/>
      <w:jc w:val="left"/>
    </w:pPr>
  </w:p>
  <w:p w14:paraId="7677E39F" w14:textId="77777777" w:rsidR="00991A22" w:rsidRDefault="00991A22" w:rsidP="001A0009">
    <w:pPr>
      <w:pStyle w:val="Heade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9A891" w14:textId="77777777" w:rsidR="00D5178D" w:rsidRDefault="00D5178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A2D77" w14:textId="77777777" w:rsidR="00991A22" w:rsidRDefault="00A44925" w:rsidP="00BE3184">
    <w:pPr>
      <w:pStyle w:val="Header"/>
    </w:pPr>
    <w:r>
      <w:fldChar w:fldCharType="begin"/>
    </w:r>
    <w:r>
      <w:instrText xml:space="preserve"> STYLEREF  Draft1  \* MERGEFORMAT </w:instrText>
    </w:r>
    <w:r>
      <w:fldChar w:fldCharType="separate"/>
    </w:r>
    <w:r>
      <w:rPr>
        <w:noProof/>
      </w:rPr>
      <w:t>Initial Draft</w:t>
    </w:r>
    <w:r>
      <w:rPr>
        <w:noProof/>
      </w:rPr>
      <w:fldChar w:fldCharType="end"/>
    </w:r>
  </w:p>
  <w:p w14:paraId="238F0D2B" w14:textId="77777777" w:rsidR="00991A22" w:rsidRDefault="00991A22" w:rsidP="00BE3184">
    <w:pPr>
      <w:pStyle w:val="Header2"/>
    </w:pPr>
    <w:r>
      <w:t>CMS &amp; ONC</w:t>
    </w:r>
    <w:r>
      <w:tab/>
    </w:r>
  </w:p>
  <w:p w14:paraId="41F8E36B" w14:textId="77777777" w:rsidR="00991A22" w:rsidRDefault="00991A22" w:rsidP="00736D57">
    <w:pPr>
      <w:pStyle w:val="HeaderLineSpacer"/>
    </w:pPr>
  </w:p>
  <w:p w14:paraId="04394D93" w14:textId="77777777" w:rsidR="00991A22" w:rsidRDefault="00991A22" w:rsidP="00BE3184">
    <w:pPr>
      <w:pStyle w:val="HeaderLine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353A7" w14:textId="77777777" w:rsidR="00991A22" w:rsidRDefault="00A44925">
    <w:pPr>
      <w:pStyle w:val="Header"/>
    </w:pPr>
    <w:r>
      <w:fldChar w:fldCharType="begin"/>
    </w:r>
    <w:r>
      <w:instrText xml:space="preserve"> STYLEREF  Draft1  \* MERGEFORMAT </w:instrText>
    </w:r>
    <w:r>
      <w:fldChar w:fldCharType="separate"/>
    </w:r>
    <w:r w:rsidR="00991A22">
      <w:rPr>
        <w:noProof/>
      </w:rPr>
      <w:t>Initial Draft</w:t>
    </w:r>
    <w:r>
      <w:rPr>
        <w:noProof/>
      </w:rPr>
      <w:fldChar w:fldCharType="end"/>
    </w:r>
  </w:p>
  <w:p w14:paraId="6EBD11FF" w14:textId="77777777" w:rsidR="00991A22" w:rsidRDefault="00991A22" w:rsidP="00F2760F">
    <w:pPr>
      <w:pStyle w:val="Header2"/>
    </w:pPr>
    <w:r>
      <w:t>CMS &amp; ONC</w:t>
    </w:r>
    <w:r>
      <w:tab/>
    </w:r>
    <w:r w:rsidR="00A44925">
      <w:fldChar w:fldCharType="begin"/>
    </w:r>
    <w:r w:rsidR="00A44925">
      <w:instrText xml:space="preserve"> STYLEREF "Front Matter Header" \* MERGEFORMAT </w:instrText>
    </w:r>
    <w:r w:rsidR="00A44925">
      <w:fldChar w:fldCharType="separate"/>
    </w:r>
    <w:r>
      <w:rPr>
        <w:noProof/>
      </w:rPr>
      <w:t>Record of Changes</w:t>
    </w:r>
    <w:r w:rsidR="00A44925">
      <w:rPr>
        <w:noProof/>
      </w:rPr>
      <w:fldChar w:fldCharType="end"/>
    </w:r>
  </w:p>
  <w:p w14:paraId="666845CA" w14:textId="77777777" w:rsidR="00991A22" w:rsidRDefault="00991A22" w:rsidP="00736D57">
    <w:pPr>
      <w:pStyle w:val="HeaderLineSpacer"/>
    </w:pPr>
  </w:p>
  <w:p w14:paraId="494A54C9" w14:textId="77777777" w:rsidR="00991A22" w:rsidRDefault="00991A22" w:rsidP="00736D57">
    <w:pPr>
      <w:pStyle w:val="HeaderLineSpac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20030" w14:textId="77777777" w:rsidR="00991A22" w:rsidRDefault="00A44925">
    <w:pPr>
      <w:pStyle w:val="Header"/>
    </w:pPr>
    <w:r>
      <w:fldChar w:fldCharType="begin"/>
    </w:r>
    <w:r>
      <w:instrText xml:space="preserve"> STYLEREF  Draft1  \* MERGEFORMAT </w:instrText>
    </w:r>
    <w:r>
      <w:fldChar w:fldCharType="separate"/>
    </w:r>
    <w:r w:rsidR="00D5178D">
      <w:rPr>
        <w:noProof/>
      </w:rPr>
      <w:t>Initial Draft</w:t>
    </w:r>
    <w:r>
      <w:rPr>
        <w:noProof/>
      </w:rPr>
      <w:fldChar w:fldCharType="end"/>
    </w:r>
  </w:p>
  <w:p w14:paraId="346E3922" w14:textId="77777777" w:rsidR="00991A22" w:rsidRDefault="00991A22" w:rsidP="00BE3184">
    <w:pPr>
      <w:pStyle w:val="Header2"/>
      <w:pBdr>
        <w:bottom w:val="single" w:sz="4" w:space="0" w:color="auto"/>
      </w:pBdr>
    </w:pPr>
    <w:r>
      <w:t>CMS &amp; ONC</w:t>
    </w:r>
  </w:p>
  <w:p w14:paraId="0392A565" w14:textId="77777777" w:rsidR="00991A22" w:rsidRDefault="00991A22" w:rsidP="00BE3184">
    <w:pPr>
      <w:pStyle w:val="HeaderLineSpacer"/>
    </w:pPr>
  </w:p>
  <w:p w14:paraId="2BDFD794" w14:textId="77777777" w:rsidR="00991A22" w:rsidRDefault="00991A22" w:rsidP="00BE3184">
    <w:pPr>
      <w:pStyle w:val="HeaderLineSpac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02854" w14:textId="77777777" w:rsidR="00991A22" w:rsidRDefault="00A44925" w:rsidP="00AE36FE">
    <w:pPr>
      <w:pStyle w:val="Header"/>
    </w:pPr>
    <w:r>
      <w:fldChar w:fldCharType="begin"/>
    </w:r>
    <w:r>
      <w:instrText xml:space="preserve"> STYLEREF  Draft1  \* MERGEFORMAT </w:instrText>
    </w:r>
    <w:r>
      <w:fldChar w:fldCharType="separate"/>
    </w:r>
    <w:r w:rsidR="00D5178D">
      <w:rPr>
        <w:noProof/>
      </w:rPr>
      <w:t>Initial Draft</w:t>
    </w:r>
    <w:r>
      <w:rPr>
        <w:noProof/>
      </w:rPr>
      <w:fldChar w:fldCharType="end"/>
    </w:r>
  </w:p>
  <w:p w14:paraId="4E97CD45" w14:textId="77777777" w:rsidR="00991A22" w:rsidRDefault="00991A22" w:rsidP="00AE36FE">
    <w:pPr>
      <w:pStyle w:val="Header2"/>
    </w:pPr>
    <w:r>
      <w:t>CMS &amp; ONC</w:t>
    </w:r>
    <w:r>
      <w:tab/>
    </w:r>
  </w:p>
  <w:p w14:paraId="30AAB718" w14:textId="77777777" w:rsidR="00991A22" w:rsidRDefault="00991A22" w:rsidP="00AE36FE">
    <w:pPr>
      <w:pStyle w:val="HeaderLineSpacer"/>
    </w:pPr>
  </w:p>
  <w:p w14:paraId="203EE432" w14:textId="77777777" w:rsidR="00991A22" w:rsidRPr="00AE36FE" w:rsidRDefault="00991A22" w:rsidP="00991A22">
    <w:pPr>
      <w:pStyle w:val="HeaderLineSpac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63B16" w14:textId="77777777" w:rsidR="00991A22" w:rsidRDefault="00A44925" w:rsidP="00FD047A">
    <w:pPr>
      <w:pStyle w:val="Header"/>
    </w:pPr>
    <w:r>
      <w:fldChar w:fldCharType="begin"/>
    </w:r>
    <w:r>
      <w:instrText xml:space="preserve"> STYLEREF  Draft1  \* MERGEFORMAT </w:instrText>
    </w:r>
    <w:r>
      <w:fldChar w:fldCharType="separate"/>
    </w:r>
    <w:r>
      <w:rPr>
        <w:noProof/>
      </w:rPr>
      <w:t>Initial Draft</w:t>
    </w:r>
    <w:r>
      <w:rPr>
        <w:noProof/>
      </w:rPr>
      <w:fldChar w:fldCharType="end"/>
    </w:r>
  </w:p>
  <w:p w14:paraId="392597E7" w14:textId="4B55779D" w:rsidR="00991A22" w:rsidRDefault="00991A22" w:rsidP="00FD047A">
    <w:pPr>
      <w:pStyle w:val="Header2"/>
      <w:pBdr>
        <w:bottom w:val="single" w:sz="4" w:space="0" w:color="auto"/>
      </w:pBdr>
    </w:pPr>
    <w:r>
      <w:t>Centers for Medicare &amp; Medicaid Services</w:t>
    </w:r>
    <w:r>
      <w:tab/>
    </w:r>
  </w:p>
  <w:p w14:paraId="72415BBF" w14:textId="77777777" w:rsidR="00991A22" w:rsidRDefault="00991A22" w:rsidP="00FD047A">
    <w:pPr>
      <w:pStyle w:val="HeaderLineSpacer"/>
    </w:pPr>
  </w:p>
  <w:p w14:paraId="50699EA1" w14:textId="77777777" w:rsidR="00991A22" w:rsidRPr="00FD047A" w:rsidRDefault="00991A22" w:rsidP="00FD047A">
    <w:pPr>
      <w:pStyle w:val="HeaderLineSpac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7321E" w14:textId="77777777" w:rsidR="00991A22" w:rsidRDefault="00A44925">
    <w:pPr>
      <w:pStyle w:val="Header"/>
    </w:pPr>
    <w:r>
      <w:fldChar w:fldCharType="begin"/>
    </w:r>
    <w:r>
      <w:instrText xml:space="preserve"> STYLEREF  Draft1  \* MERGEFORMAT </w:instrText>
    </w:r>
    <w:r>
      <w:fldChar w:fldCharType="separate"/>
    </w:r>
    <w:r>
      <w:rPr>
        <w:noProof/>
      </w:rPr>
      <w:t>Initial Draft</w:t>
    </w:r>
    <w:r>
      <w:rPr>
        <w:noProof/>
      </w:rPr>
      <w:fldChar w:fldCharType="end"/>
    </w:r>
  </w:p>
  <w:p w14:paraId="09DA7434" w14:textId="77777777" w:rsidR="00991A22" w:rsidRDefault="00991A22" w:rsidP="00BE3184">
    <w:pPr>
      <w:pStyle w:val="Header2"/>
      <w:pBdr>
        <w:bottom w:val="single" w:sz="4" w:space="0" w:color="auto"/>
      </w:pBdr>
    </w:pPr>
    <w:r>
      <w:t>CMS &amp; ONC</w:t>
    </w:r>
  </w:p>
  <w:p w14:paraId="1CA8B76C" w14:textId="77777777" w:rsidR="00991A22" w:rsidRDefault="00991A22" w:rsidP="00BE3184">
    <w:pPr>
      <w:pStyle w:val="HeaderLineSpacer"/>
    </w:pPr>
  </w:p>
  <w:p w14:paraId="0F917D7C" w14:textId="77777777" w:rsidR="00991A22" w:rsidRDefault="00991A22" w:rsidP="00BE3184">
    <w:pPr>
      <w:pStyle w:val="HeaderLineSpac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6F0733"/>
    <w:multiLevelType w:val="multilevel"/>
    <w:tmpl w:val="253A9124"/>
    <w:lvl w:ilvl="0">
      <w:start w:val="1"/>
      <w:numFmt w:val="bullet"/>
      <w:pStyle w:val="BulletListSingle"/>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0D232915"/>
    <w:multiLevelType w:val="hybridMultilevel"/>
    <w:tmpl w:val="E2D0CA9C"/>
    <w:lvl w:ilvl="0" w:tplc="74B0FE88">
      <w:start w:val="1"/>
      <w:numFmt w:val="lowerLetter"/>
      <w:pStyle w:val="NumberedList2bulleted"/>
      <w:lvlText w:val="%1."/>
      <w:lvlJc w:val="left"/>
      <w:pPr>
        <w:ind w:left="720" w:hanging="360"/>
      </w:pPr>
      <w:rPr>
        <w:rFonts w:ascii="Times New Roman" w:eastAsiaTheme="majorEastAsia" w:hAnsi="Times New Roman"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E06E1"/>
    <w:multiLevelType w:val="multilevel"/>
    <w:tmpl w:val="8EB2B1F8"/>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6">
    <w:nsid w:val="4408339A"/>
    <w:multiLevelType w:val="multilevel"/>
    <w:tmpl w:val="682CE68C"/>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720"/>
        </w:tabs>
        <w:ind w:left="720" w:hanging="720"/>
      </w:pPr>
      <w:rPr>
        <w:rFonts w:ascii="Arial Narrow" w:hAnsi="Arial Narrow" w:hint="default"/>
        <w:b/>
        <w:i w:val="0"/>
        <w:sz w:val="32"/>
      </w:rPr>
    </w:lvl>
    <w:lvl w:ilvl="2">
      <w:start w:val="1"/>
      <w:numFmt w:val="decimal"/>
      <w:pStyle w:val="Heading3"/>
      <w:lvlText w:val="%1.%2.%3"/>
      <w:lvlJc w:val="left"/>
      <w:pPr>
        <w:tabs>
          <w:tab w:val="num" w:pos="936"/>
        </w:tabs>
        <w:ind w:left="936" w:hanging="936"/>
      </w:pPr>
      <w:rPr>
        <w:rFonts w:ascii="Arial Narrow" w:hAnsi="Arial Narrow" w:hint="default"/>
        <w:b/>
        <w:i w:val="0"/>
        <w:sz w:val="28"/>
      </w:rPr>
    </w:lvl>
    <w:lvl w:ilvl="3">
      <w:start w:val="1"/>
      <w:numFmt w:val="decimal"/>
      <w:pStyle w:val="Heading4"/>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46C110A6"/>
    <w:multiLevelType w:val="singleLevel"/>
    <w:tmpl w:val="6A8A9556"/>
    <w:lvl w:ilvl="0">
      <w:start w:val="1"/>
      <w:numFmt w:val="decimal"/>
      <w:pStyle w:val="Reference"/>
      <w:lvlText w:val="%1."/>
      <w:lvlJc w:val="left"/>
      <w:pPr>
        <w:tabs>
          <w:tab w:val="num" w:pos="504"/>
        </w:tabs>
        <w:ind w:left="504" w:hanging="504"/>
      </w:pPr>
    </w:lvl>
  </w:abstractNum>
  <w:abstractNum w:abstractNumId="8">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9">
    <w:nsid w:val="5C1E306D"/>
    <w:multiLevelType w:val="multilevel"/>
    <w:tmpl w:val="219EFA44"/>
    <w:lvl w:ilvl="0">
      <w:start w:val="1"/>
      <w:numFmt w:val="upperLetter"/>
      <w:pStyle w:val="AppHeading1"/>
      <w:suff w:val="nothing"/>
      <w:lvlText w:val="Appendix %1.  "/>
      <w:lvlJc w:val="left"/>
      <w:pPr>
        <w:ind w:left="187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nsid w:val="5D991233"/>
    <w:multiLevelType w:val="multilevel"/>
    <w:tmpl w:val="A03A5CEE"/>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1">
    <w:nsid w:val="67FC0CF8"/>
    <w:multiLevelType w:val="hybridMultilevel"/>
    <w:tmpl w:val="E1D2FB7A"/>
    <w:lvl w:ilvl="0" w:tplc="1BCE083C">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num w:numId="1">
    <w:abstractNumId w:val="9"/>
  </w:num>
  <w:num w:numId="2">
    <w:abstractNumId w:val="12"/>
  </w:num>
  <w:num w:numId="3">
    <w:abstractNumId w:val="4"/>
  </w:num>
  <w:num w:numId="4">
    <w:abstractNumId w:val="1"/>
  </w:num>
  <w:num w:numId="5">
    <w:abstractNumId w:val="3"/>
  </w:num>
  <w:num w:numId="6">
    <w:abstractNumId w:val="10"/>
  </w:num>
  <w:num w:numId="7">
    <w:abstractNumId w:val="6"/>
  </w:num>
  <w:num w:numId="8">
    <w:abstractNumId w:val="7"/>
  </w:num>
  <w:num w:numId="9">
    <w:abstractNumId w:val="13"/>
  </w:num>
  <w:num w:numId="10">
    <w:abstractNumId w:val="5"/>
  </w:num>
  <w:num w:numId="11">
    <w:abstractNumId w:val="8"/>
  </w:num>
  <w:num w:numId="12">
    <w:abstractNumId w:val="0"/>
  </w:num>
  <w:num w:numId="13">
    <w:abstractNumId w:val="11"/>
  </w:num>
  <w:num w:numId="14">
    <w:abstractNumId w:val="2"/>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removePersonalInformation/>
  <w:removeDateAndTime/>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BE9"/>
    <w:rsid w:val="00011C52"/>
    <w:rsid w:val="00012DAF"/>
    <w:rsid w:val="00024999"/>
    <w:rsid w:val="000279A6"/>
    <w:rsid w:val="00032AE7"/>
    <w:rsid w:val="0003660F"/>
    <w:rsid w:val="00041F9E"/>
    <w:rsid w:val="00051049"/>
    <w:rsid w:val="000521C8"/>
    <w:rsid w:val="000541C3"/>
    <w:rsid w:val="0005482D"/>
    <w:rsid w:val="00070408"/>
    <w:rsid w:val="00073E5A"/>
    <w:rsid w:val="00075B99"/>
    <w:rsid w:val="00076D92"/>
    <w:rsid w:val="0008037C"/>
    <w:rsid w:val="00085C00"/>
    <w:rsid w:val="000B63FD"/>
    <w:rsid w:val="000C1D64"/>
    <w:rsid w:val="000C2654"/>
    <w:rsid w:val="000E6681"/>
    <w:rsid w:val="00101E0A"/>
    <w:rsid w:val="00122018"/>
    <w:rsid w:val="001261C6"/>
    <w:rsid w:val="00131144"/>
    <w:rsid w:val="00141018"/>
    <w:rsid w:val="001415C3"/>
    <w:rsid w:val="00153BF0"/>
    <w:rsid w:val="00153EBD"/>
    <w:rsid w:val="001548E2"/>
    <w:rsid w:val="00155557"/>
    <w:rsid w:val="00164B10"/>
    <w:rsid w:val="001855E7"/>
    <w:rsid w:val="001A0009"/>
    <w:rsid w:val="001A1995"/>
    <w:rsid w:val="001A431B"/>
    <w:rsid w:val="001D4009"/>
    <w:rsid w:val="001E7E67"/>
    <w:rsid w:val="001F2B0A"/>
    <w:rsid w:val="001F45D6"/>
    <w:rsid w:val="00221025"/>
    <w:rsid w:val="00224E54"/>
    <w:rsid w:val="00233BFF"/>
    <w:rsid w:val="00235CCE"/>
    <w:rsid w:val="00236B60"/>
    <w:rsid w:val="00266928"/>
    <w:rsid w:val="00280B04"/>
    <w:rsid w:val="00290B89"/>
    <w:rsid w:val="00292DF5"/>
    <w:rsid w:val="00293508"/>
    <w:rsid w:val="00296C37"/>
    <w:rsid w:val="00297FF9"/>
    <w:rsid w:val="002B03F4"/>
    <w:rsid w:val="002C58F8"/>
    <w:rsid w:val="002D1E8D"/>
    <w:rsid w:val="002D3733"/>
    <w:rsid w:val="002D5F48"/>
    <w:rsid w:val="002D7F0F"/>
    <w:rsid w:val="002F738B"/>
    <w:rsid w:val="0031219F"/>
    <w:rsid w:val="003169C9"/>
    <w:rsid w:val="00326634"/>
    <w:rsid w:val="00342A7C"/>
    <w:rsid w:val="00345027"/>
    <w:rsid w:val="00353BE9"/>
    <w:rsid w:val="00356F90"/>
    <w:rsid w:val="00366678"/>
    <w:rsid w:val="00371428"/>
    <w:rsid w:val="00393957"/>
    <w:rsid w:val="00394970"/>
    <w:rsid w:val="003A691B"/>
    <w:rsid w:val="003B3D6A"/>
    <w:rsid w:val="003E4A37"/>
    <w:rsid w:val="003E5A8F"/>
    <w:rsid w:val="004021A4"/>
    <w:rsid w:val="00437841"/>
    <w:rsid w:val="00440B5F"/>
    <w:rsid w:val="004459C7"/>
    <w:rsid w:val="00450C10"/>
    <w:rsid w:val="0046392F"/>
    <w:rsid w:val="00466EF2"/>
    <w:rsid w:val="00493B9B"/>
    <w:rsid w:val="004B0EDA"/>
    <w:rsid w:val="004B3FEB"/>
    <w:rsid w:val="004C1823"/>
    <w:rsid w:val="004E0D82"/>
    <w:rsid w:val="004E7003"/>
    <w:rsid w:val="004F47E3"/>
    <w:rsid w:val="004F4EC8"/>
    <w:rsid w:val="00506282"/>
    <w:rsid w:val="005063D3"/>
    <w:rsid w:val="005065F0"/>
    <w:rsid w:val="00506C21"/>
    <w:rsid w:val="0052646A"/>
    <w:rsid w:val="00542BBA"/>
    <w:rsid w:val="00556A3C"/>
    <w:rsid w:val="00557536"/>
    <w:rsid w:val="00562D28"/>
    <w:rsid w:val="005760D1"/>
    <w:rsid w:val="00577E9C"/>
    <w:rsid w:val="005833D2"/>
    <w:rsid w:val="005836FF"/>
    <w:rsid w:val="005A29CA"/>
    <w:rsid w:val="005A3452"/>
    <w:rsid w:val="005C7C33"/>
    <w:rsid w:val="005D6B6C"/>
    <w:rsid w:val="005E2B7A"/>
    <w:rsid w:val="005F3815"/>
    <w:rsid w:val="006059EA"/>
    <w:rsid w:val="00610961"/>
    <w:rsid w:val="00633713"/>
    <w:rsid w:val="0063765E"/>
    <w:rsid w:val="006412D3"/>
    <w:rsid w:val="0067236C"/>
    <w:rsid w:val="00675A7D"/>
    <w:rsid w:val="006D4A00"/>
    <w:rsid w:val="006D66FB"/>
    <w:rsid w:val="006F22B3"/>
    <w:rsid w:val="006F798C"/>
    <w:rsid w:val="00705327"/>
    <w:rsid w:val="00714C49"/>
    <w:rsid w:val="00715D9C"/>
    <w:rsid w:val="00734D04"/>
    <w:rsid w:val="00736D57"/>
    <w:rsid w:val="0074349B"/>
    <w:rsid w:val="007646B5"/>
    <w:rsid w:val="0076707B"/>
    <w:rsid w:val="00774737"/>
    <w:rsid w:val="0079777C"/>
    <w:rsid w:val="007A7348"/>
    <w:rsid w:val="007B381E"/>
    <w:rsid w:val="007C0ED5"/>
    <w:rsid w:val="007D3B75"/>
    <w:rsid w:val="007E3E43"/>
    <w:rsid w:val="008018F6"/>
    <w:rsid w:val="00803E76"/>
    <w:rsid w:val="00812ADD"/>
    <w:rsid w:val="0082049C"/>
    <w:rsid w:val="00823022"/>
    <w:rsid w:val="0082593D"/>
    <w:rsid w:val="00831161"/>
    <w:rsid w:val="0084453E"/>
    <w:rsid w:val="00870699"/>
    <w:rsid w:val="008718D8"/>
    <w:rsid w:val="008752CF"/>
    <w:rsid w:val="00880798"/>
    <w:rsid w:val="00881DE4"/>
    <w:rsid w:val="00887983"/>
    <w:rsid w:val="00897A07"/>
    <w:rsid w:val="008A1BEF"/>
    <w:rsid w:val="008C1B15"/>
    <w:rsid w:val="008C788D"/>
    <w:rsid w:val="008D14C0"/>
    <w:rsid w:val="008E5BA5"/>
    <w:rsid w:val="008F03D1"/>
    <w:rsid w:val="008F3298"/>
    <w:rsid w:val="008F6B5C"/>
    <w:rsid w:val="00903D69"/>
    <w:rsid w:val="00913A1E"/>
    <w:rsid w:val="00913E1E"/>
    <w:rsid w:val="00915F75"/>
    <w:rsid w:val="00930791"/>
    <w:rsid w:val="009349EE"/>
    <w:rsid w:val="009453B5"/>
    <w:rsid w:val="00945689"/>
    <w:rsid w:val="0094790D"/>
    <w:rsid w:val="00960836"/>
    <w:rsid w:val="009822B2"/>
    <w:rsid w:val="00991A22"/>
    <w:rsid w:val="00995810"/>
    <w:rsid w:val="009A3A09"/>
    <w:rsid w:val="009A5954"/>
    <w:rsid w:val="009B0CA5"/>
    <w:rsid w:val="009B2FEF"/>
    <w:rsid w:val="009B55F2"/>
    <w:rsid w:val="009D6C88"/>
    <w:rsid w:val="009D77F8"/>
    <w:rsid w:val="009E323C"/>
    <w:rsid w:val="009E4E20"/>
    <w:rsid w:val="009F0BE5"/>
    <w:rsid w:val="009F6EF6"/>
    <w:rsid w:val="00A0024D"/>
    <w:rsid w:val="00A44925"/>
    <w:rsid w:val="00A51565"/>
    <w:rsid w:val="00A54A73"/>
    <w:rsid w:val="00A6780F"/>
    <w:rsid w:val="00A85880"/>
    <w:rsid w:val="00A96907"/>
    <w:rsid w:val="00AB03BA"/>
    <w:rsid w:val="00AB22D9"/>
    <w:rsid w:val="00AC5105"/>
    <w:rsid w:val="00AD413F"/>
    <w:rsid w:val="00AD676E"/>
    <w:rsid w:val="00AE36FE"/>
    <w:rsid w:val="00AE78D5"/>
    <w:rsid w:val="00AE7DF8"/>
    <w:rsid w:val="00AF4C84"/>
    <w:rsid w:val="00B02EF9"/>
    <w:rsid w:val="00B04270"/>
    <w:rsid w:val="00B13446"/>
    <w:rsid w:val="00B13588"/>
    <w:rsid w:val="00B26ED8"/>
    <w:rsid w:val="00B32756"/>
    <w:rsid w:val="00B54C17"/>
    <w:rsid w:val="00B5719A"/>
    <w:rsid w:val="00B62B14"/>
    <w:rsid w:val="00B641E4"/>
    <w:rsid w:val="00B71E85"/>
    <w:rsid w:val="00B7478C"/>
    <w:rsid w:val="00B85013"/>
    <w:rsid w:val="00B974A5"/>
    <w:rsid w:val="00BB4714"/>
    <w:rsid w:val="00BB761D"/>
    <w:rsid w:val="00BC2759"/>
    <w:rsid w:val="00BC47A8"/>
    <w:rsid w:val="00BC4AC9"/>
    <w:rsid w:val="00BE2FA9"/>
    <w:rsid w:val="00BE3184"/>
    <w:rsid w:val="00C079AA"/>
    <w:rsid w:val="00C15CB9"/>
    <w:rsid w:val="00C24E11"/>
    <w:rsid w:val="00C406BE"/>
    <w:rsid w:val="00C51B6E"/>
    <w:rsid w:val="00C84F8F"/>
    <w:rsid w:val="00CA08E9"/>
    <w:rsid w:val="00CB1E6B"/>
    <w:rsid w:val="00CD0BC8"/>
    <w:rsid w:val="00CF0ADD"/>
    <w:rsid w:val="00CF4B0F"/>
    <w:rsid w:val="00D031B1"/>
    <w:rsid w:val="00D070E2"/>
    <w:rsid w:val="00D13C4E"/>
    <w:rsid w:val="00D14CEF"/>
    <w:rsid w:val="00D15381"/>
    <w:rsid w:val="00D211B3"/>
    <w:rsid w:val="00D31807"/>
    <w:rsid w:val="00D3627E"/>
    <w:rsid w:val="00D5178D"/>
    <w:rsid w:val="00D51B8E"/>
    <w:rsid w:val="00D65533"/>
    <w:rsid w:val="00D72AFC"/>
    <w:rsid w:val="00D7789C"/>
    <w:rsid w:val="00D80908"/>
    <w:rsid w:val="00D834DA"/>
    <w:rsid w:val="00D85F5D"/>
    <w:rsid w:val="00D86792"/>
    <w:rsid w:val="00D91396"/>
    <w:rsid w:val="00D94CE4"/>
    <w:rsid w:val="00DA74B1"/>
    <w:rsid w:val="00DB41C4"/>
    <w:rsid w:val="00DC1162"/>
    <w:rsid w:val="00DC2F1A"/>
    <w:rsid w:val="00DC3B8A"/>
    <w:rsid w:val="00DC6361"/>
    <w:rsid w:val="00DD4061"/>
    <w:rsid w:val="00DD7D00"/>
    <w:rsid w:val="00DE0A26"/>
    <w:rsid w:val="00DE2F07"/>
    <w:rsid w:val="00DF03A6"/>
    <w:rsid w:val="00DF2C64"/>
    <w:rsid w:val="00DF7730"/>
    <w:rsid w:val="00E104E7"/>
    <w:rsid w:val="00E16386"/>
    <w:rsid w:val="00E2004C"/>
    <w:rsid w:val="00E44366"/>
    <w:rsid w:val="00E44ECC"/>
    <w:rsid w:val="00E4555C"/>
    <w:rsid w:val="00E60832"/>
    <w:rsid w:val="00E65668"/>
    <w:rsid w:val="00E906C6"/>
    <w:rsid w:val="00EA3AC6"/>
    <w:rsid w:val="00EB4647"/>
    <w:rsid w:val="00EC0768"/>
    <w:rsid w:val="00EE6A33"/>
    <w:rsid w:val="00EF5579"/>
    <w:rsid w:val="00F07F39"/>
    <w:rsid w:val="00F1034F"/>
    <w:rsid w:val="00F15407"/>
    <w:rsid w:val="00F16EA0"/>
    <w:rsid w:val="00F201D1"/>
    <w:rsid w:val="00F2340C"/>
    <w:rsid w:val="00F2760F"/>
    <w:rsid w:val="00F423AF"/>
    <w:rsid w:val="00F427E1"/>
    <w:rsid w:val="00F52AE3"/>
    <w:rsid w:val="00F708AD"/>
    <w:rsid w:val="00F809E6"/>
    <w:rsid w:val="00F80C06"/>
    <w:rsid w:val="00F81404"/>
    <w:rsid w:val="00F85C3C"/>
    <w:rsid w:val="00FA11A1"/>
    <w:rsid w:val="00FA2ED2"/>
    <w:rsid w:val="00FB114E"/>
    <w:rsid w:val="00FB478A"/>
    <w:rsid w:val="00FC3FD1"/>
    <w:rsid w:val="00FC7399"/>
    <w:rsid w:val="00FD047A"/>
    <w:rsid w:val="00FE29AA"/>
    <w:rsid w:val="00FF1F49"/>
    <w:rsid w:val="00FF3D53"/>
    <w:rsid w:val="00FF6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67FF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footnote text" w:qFormat="1"/>
    <w:lsdException w:name="caption" w:qFormat="1"/>
    <w:lsdException w:name="table of figures" w:uiPriority="9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C0768"/>
    <w:pPr>
      <w:spacing w:before="120" w:after="120"/>
    </w:pPr>
    <w:rPr>
      <w:sz w:val="22"/>
      <w:szCs w:val="22"/>
    </w:rPr>
  </w:style>
  <w:style w:type="paragraph" w:styleId="Heading1">
    <w:name w:val="heading 1"/>
    <w:next w:val="Normal"/>
    <w:qFormat/>
    <w:rsid w:val="007646B5"/>
    <w:pPr>
      <w:keepNext/>
      <w:numPr>
        <w:numId w:val="7"/>
      </w:numPr>
      <w:tabs>
        <w:tab w:val="clear" w:pos="720"/>
        <w:tab w:val="left" w:pos="540"/>
      </w:tabs>
      <w:spacing w:after="280"/>
      <w:ind w:left="0" w:firstLine="0"/>
      <w:outlineLvl w:val="0"/>
    </w:pPr>
    <w:rPr>
      <w:rFonts w:ascii="Arial Narrow" w:hAnsi="Arial Narrow"/>
      <w:b/>
      <w:kern w:val="28"/>
      <w:sz w:val="36"/>
    </w:rPr>
  </w:style>
  <w:style w:type="paragraph" w:styleId="Heading2">
    <w:name w:val="heading 2"/>
    <w:next w:val="Normal"/>
    <w:qFormat/>
    <w:rsid w:val="00366678"/>
    <w:pPr>
      <w:keepNext/>
      <w:numPr>
        <w:ilvl w:val="1"/>
        <w:numId w:val="7"/>
      </w:numPr>
      <w:spacing w:before="300" w:after="100"/>
      <w:outlineLvl w:val="1"/>
    </w:pPr>
    <w:rPr>
      <w:rFonts w:ascii="Arial Narrow" w:hAnsi="Arial Narrow"/>
      <w:b/>
      <w:sz w:val="32"/>
    </w:rPr>
  </w:style>
  <w:style w:type="paragraph" w:styleId="Heading3">
    <w:name w:val="heading 3"/>
    <w:next w:val="Normal"/>
    <w:qFormat/>
    <w:rsid w:val="006059EA"/>
    <w:pPr>
      <w:keepNext/>
      <w:numPr>
        <w:ilvl w:val="2"/>
        <w:numId w:val="7"/>
      </w:numPr>
      <w:tabs>
        <w:tab w:val="clear" w:pos="936"/>
        <w:tab w:val="left" w:pos="900"/>
      </w:tabs>
      <w:spacing w:before="240" w:after="120"/>
      <w:ind w:left="900" w:hanging="900"/>
      <w:outlineLvl w:val="2"/>
    </w:pPr>
    <w:rPr>
      <w:rFonts w:ascii="Arial Narrow" w:hAnsi="Arial Narrow"/>
      <w:b/>
      <w:sz w:val="28"/>
    </w:rPr>
  </w:style>
  <w:style w:type="paragraph" w:styleId="Heading4">
    <w:name w:val="heading 4"/>
    <w:next w:val="Normal"/>
    <w:qFormat/>
    <w:rsid w:val="006059EA"/>
    <w:pPr>
      <w:keepNext/>
      <w:numPr>
        <w:ilvl w:val="3"/>
        <w:numId w:val="7"/>
      </w:numPr>
      <w:tabs>
        <w:tab w:val="clear" w:pos="1008"/>
        <w:tab w:val="num" w:pos="1080"/>
      </w:tabs>
      <w:spacing w:before="240" w:after="120"/>
      <w:ind w:left="1080" w:hanging="1080"/>
      <w:outlineLvl w:val="3"/>
    </w:pPr>
    <w:rPr>
      <w:rFonts w:ascii="Arial Narrow" w:hAnsi="Arial Narrow"/>
      <w:b/>
      <w:sz w:val="26"/>
    </w:rPr>
  </w:style>
  <w:style w:type="paragraph" w:styleId="Heading5">
    <w:name w:val="heading 5"/>
    <w:next w:val="Normal"/>
    <w:qFormat/>
    <w:rsid w:val="006059EA"/>
    <w:pPr>
      <w:keepNext/>
      <w:numPr>
        <w:ilvl w:val="4"/>
        <w:numId w:val="7"/>
      </w:numPr>
      <w:tabs>
        <w:tab w:val="clear" w:pos="1224"/>
        <w:tab w:val="num" w:pos="1260"/>
      </w:tabs>
      <w:spacing w:before="240" w:after="120"/>
      <w:ind w:left="1260" w:hanging="1260"/>
      <w:outlineLvl w:val="4"/>
    </w:pPr>
    <w:rPr>
      <w:rFonts w:ascii="Arial Narrow" w:hAnsi="Arial Narrow"/>
      <w:i/>
      <w:sz w:val="26"/>
    </w:rPr>
  </w:style>
  <w:style w:type="paragraph" w:styleId="Heading6">
    <w:name w:val="heading 6"/>
    <w:next w:val="Normal"/>
    <w:rsid w:val="00131144"/>
    <w:pPr>
      <w:keepNext/>
      <w:numPr>
        <w:ilvl w:val="5"/>
        <w:numId w:val="7"/>
      </w:numPr>
      <w:tabs>
        <w:tab w:val="clear" w:pos="1728"/>
        <w:tab w:val="num" w:pos="360"/>
      </w:tabs>
      <w:spacing w:before="120" w:after="120"/>
      <w:ind w:left="0" w:firstLine="0"/>
      <w:outlineLvl w:val="5"/>
    </w:pPr>
    <w:rPr>
      <w:rFonts w:ascii="Arial Narrow" w:hAnsi="Arial Narrow"/>
      <w:i/>
      <w:sz w:val="26"/>
    </w:rPr>
  </w:style>
  <w:style w:type="paragraph" w:styleId="Heading7">
    <w:name w:val="heading 7"/>
    <w:basedOn w:val="Normal"/>
    <w:next w:val="Normal"/>
    <w:rsid w:val="00131144"/>
    <w:pPr>
      <w:numPr>
        <w:ilvl w:val="6"/>
        <w:numId w:val="7"/>
      </w:numPr>
      <w:tabs>
        <w:tab w:val="clear" w:pos="1872"/>
        <w:tab w:val="num" w:pos="360"/>
      </w:tabs>
      <w:spacing w:before="240" w:after="60"/>
      <w:ind w:left="0" w:firstLine="0"/>
      <w:outlineLvl w:val="6"/>
    </w:pPr>
    <w:rPr>
      <w:rFonts w:ascii="Arial Narrow" w:hAnsi="Arial Narrow"/>
      <w:i/>
    </w:rPr>
  </w:style>
  <w:style w:type="paragraph" w:styleId="Heading8">
    <w:name w:val="heading 8"/>
    <w:basedOn w:val="Normal"/>
    <w:next w:val="Normal"/>
    <w:rsid w:val="00131144"/>
    <w:pPr>
      <w:keepNext/>
      <w:jc w:val="center"/>
      <w:outlineLvl w:val="7"/>
    </w:pPr>
    <w:rPr>
      <w:rFonts w:ascii="Garamond" w:hAnsi="Garamond"/>
      <w:b/>
      <w:snapToGrid w:val="0"/>
      <w:sz w:val="36"/>
    </w:rPr>
  </w:style>
  <w:style w:type="paragraph" w:styleId="Heading9">
    <w:name w:val="heading 9"/>
    <w:basedOn w:val="Normal"/>
    <w:next w:val="Normal"/>
    <w:rsid w:val="00131144"/>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qFormat/>
    <w:rsid w:val="00131144"/>
    <w:pPr>
      <w:spacing w:before="60" w:after="60"/>
    </w:pPr>
    <w:rPr>
      <w:sz w:val="24"/>
    </w:rPr>
  </w:style>
  <w:style w:type="paragraph" w:customStyle="1" w:styleId="AcronymTerm">
    <w:name w:val="Acronym Term"/>
    <w:qFormat/>
    <w:rsid w:val="00131144"/>
    <w:pPr>
      <w:spacing w:before="60" w:after="60"/>
    </w:pPr>
    <w:rPr>
      <w:b/>
      <w:sz w:val="24"/>
    </w:rPr>
  </w:style>
  <w:style w:type="paragraph" w:customStyle="1" w:styleId="AppHeading1">
    <w:name w:val="AppHeading 1"/>
    <w:next w:val="Normal"/>
    <w:qFormat/>
    <w:rsid w:val="0013114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qFormat/>
    <w:rsid w:val="00366678"/>
    <w:pPr>
      <w:keepNext/>
      <w:numPr>
        <w:ilvl w:val="1"/>
        <w:numId w:val="1"/>
      </w:numPr>
      <w:spacing w:before="300" w:after="100"/>
    </w:pPr>
    <w:rPr>
      <w:rFonts w:ascii="Arial Narrow" w:hAnsi="Arial Narrow"/>
      <w:b/>
      <w:sz w:val="32"/>
    </w:rPr>
  </w:style>
  <w:style w:type="paragraph" w:customStyle="1" w:styleId="AppHeading3">
    <w:name w:val="AppHeading 3"/>
    <w:next w:val="Normal"/>
    <w:qFormat/>
    <w:rsid w:val="00366678"/>
    <w:pPr>
      <w:keepNext/>
      <w:numPr>
        <w:ilvl w:val="2"/>
        <w:numId w:val="1"/>
      </w:numPr>
      <w:tabs>
        <w:tab w:val="clear" w:pos="1008"/>
        <w:tab w:val="num" w:pos="900"/>
      </w:tabs>
      <w:spacing w:before="240" w:after="80"/>
      <w:ind w:left="900" w:hanging="900"/>
    </w:pPr>
    <w:rPr>
      <w:rFonts w:ascii="Arial Narrow" w:hAnsi="Arial Narrow"/>
      <w:b/>
      <w:sz w:val="28"/>
    </w:rPr>
  </w:style>
  <w:style w:type="paragraph" w:customStyle="1" w:styleId="AppHeading4">
    <w:name w:val="AppHeading 4"/>
    <w:next w:val="Normal"/>
    <w:qFormat/>
    <w:rsid w:val="00366678"/>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qFormat/>
    <w:rsid w:val="00131144"/>
    <w:pPr>
      <w:keepNext/>
      <w:spacing w:after="480"/>
      <w:jc w:val="center"/>
    </w:pPr>
    <w:rPr>
      <w:rFonts w:ascii="Arial Narrow" w:hAnsi="Arial Narrow"/>
      <w:b/>
      <w:sz w:val="36"/>
    </w:rPr>
  </w:style>
  <w:style w:type="paragraph" w:customStyle="1" w:styleId="BulletListMultiple">
    <w:name w:val="Bullet List Multiple"/>
    <w:qFormat/>
    <w:rsid w:val="00371428"/>
    <w:pPr>
      <w:numPr>
        <w:numId w:val="2"/>
      </w:numPr>
      <w:tabs>
        <w:tab w:val="clear" w:pos="720"/>
      </w:tabs>
      <w:spacing w:before="80" w:after="80"/>
    </w:pPr>
    <w:rPr>
      <w:sz w:val="24"/>
    </w:rPr>
  </w:style>
  <w:style w:type="paragraph" w:customStyle="1" w:styleId="BulletListMultipleLast">
    <w:name w:val="Bullet List Multiple Last"/>
    <w:next w:val="Normal"/>
    <w:qFormat/>
    <w:rsid w:val="00371428"/>
    <w:pPr>
      <w:numPr>
        <w:numId w:val="3"/>
      </w:numPr>
      <w:spacing w:before="80" w:after="280"/>
    </w:pPr>
    <w:rPr>
      <w:sz w:val="24"/>
    </w:rPr>
  </w:style>
  <w:style w:type="paragraph" w:customStyle="1" w:styleId="BulletListSingle">
    <w:name w:val="Bullet List Single"/>
    <w:qFormat/>
    <w:rsid w:val="001A0009"/>
    <w:pPr>
      <w:numPr>
        <w:numId w:val="4"/>
      </w:numPr>
      <w:spacing w:before="60"/>
    </w:pPr>
    <w:rPr>
      <w:sz w:val="24"/>
    </w:rPr>
  </w:style>
  <w:style w:type="paragraph" w:customStyle="1" w:styleId="BulletListSingleLast">
    <w:name w:val="Bullet List Single Last"/>
    <w:next w:val="Normal"/>
    <w:qFormat/>
    <w:rsid w:val="001A0009"/>
    <w:pPr>
      <w:numPr>
        <w:numId w:val="5"/>
      </w:numPr>
      <w:tabs>
        <w:tab w:val="clear" w:pos="720"/>
      </w:tabs>
      <w:spacing w:before="60" w:after="280"/>
    </w:pPr>
    <w:rPr>
      <w:sz w:val="24"/>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394970"/>
    <w:pPr>
      <w:spacing w:before="840" w:after="960"/>
      <w:ind w:left="1354"/>
    </w:pPr>
    <w:rPr>
      <w:rFonts w:ascii="Arial Narrow" w:hAnsi="Arial Narrow"/>
      <w:b/>
      <w:color w:val="1F497D" w:themeColor="text2"/>
      <w:sz w:val="46"/>
      <w:szCs w:val="46"/>
    </w:rPr>
  </w:style>
  <w:style w:type="paragraph" w:customStyle="1" w:styleId="TableBulletSmaller">
    <w:name w:val="TableBullet Smaller"/>
    <w:qFormat/>
    <w:rsid w:val="0074349B"/>
    <w:pPr>
      <w:numPr>
        <w:numId w:val="11"/>
      </w:numPr>
    </w:pPr>
    <w:rPr>
      <w:rFonts w:ascii="Arial" w:hAnsi="Arial"/>
      <w:noProof/>
      <w:sz w:val="16"/>
    </w:rPr>
  </w:style>
  <w:style w:type="paragraph" w:customStyle="1" w:styleId="ESFigureCaption">
    <w:name w:val="ES FigureCaption"/>
    <w:aliases w:val="efc"/>
    <w:next w:val="Normal"/>
    <w:qFormat/>
    <w:rsid w:val="00F85C3C"/>
    <w:pPr>
      <w:keepNext/>
      <w:spacing w:before="120" w:after="240"/>
      <w:jc w:val="center"/>
    </w:pPr>
    <w:rPr>
      <w:rFonts w:ascii="Arial Narrow" w:hAnsi="Arial Narrow"/>
      <w:b/>
      <w:sz w:val="24"/>
    </w:rPr>
  </w:style>
  <w:style w:type="paragraph" w:customStyle="1" w:styleId="ESTableCaption">
    <w:name w:val="ES TableCaption"/>
    <w:aliases w:val="etc"/>
    <w:next w:val="Normal"/>
    <w:qFormat/>
    <w:rsid w:val="00F85C3C"/>
    <w:pPr>
      <w:keepNext/>
      <w:spacing w:before="240" w:after="120"/>
      <w:jc w:val="center"/>
    </w:pPr>
    <w:rPr>
      <w:rFonts w:ascii="Arial Narrow" w:hAnsi="Arial Narrow"/>
      <w:b/>
      <w:sz w:val="24"/>
    </w:rPr>
  </w:style>
  <w:style w:type="paragraph" w:customStyle="1" w:styleId="ESHeading1">
    <w:name w:val="ESHeading 1"/>
    <w:qFormat/>
    <w:rsid w:val="00734D04"/>
    <w:pPr>
      <w:keepNext/>
      <w:numPr>
        <w:numId w:val="6"/>
      </w:numPr>
      <w:spacing w:after="280" w:line="400" w:lineRule="exact"/>
      <w:jc w:val="center"/>
      <w:outlineLvl w:val="0"/>
    </w:pPr>
    <w:rPr>
      <w:rFonts w:ascii="Arial Narrow" w:hAnsi="Arial Narrow"/>
      <w:b/>
      <w:color w:val="1F497D" w:themeColor="text2"/>
      <w:sz w:val="36"/>
    </w:rPr>
  </w:style>
  <w:style w:type="paragraph" w:customStyle="1" w:styleId="ESHeading2">
    <w:name w:val="ESHeading 2"/>
    <w:next w:val="Normal"/>
    <w:qFormat/>
    <w:rsid w:val="00734D04"/>
    <w:pPr>
      <w:keepNext/>
      <w:numPr>
        <w:ilvl w:val="1"/>
        <w:numId w:val="6"/>
      </w:numPr>
      <w:spacing w:before="300" w:after="100"/>
      <w:outlineLvl w:val="1"/>
    </w:pPr>
    <w:rPr>
      <w:rFonts w:ascii="Arial Narrow" w:hAnsi="Arial Narrow"/>
      <w:b/>
      <w:color w:val="1F497D" w:themeColor="text2"/>
      <w:sz w:val="32"/>
    </w:rPr>
  </w:style>
  <w:style w:type="paragraph" w:customStyle="1" w:styleId="ESHeading3">
    <w:name w:val="ESHeading 3"/>
    <w:next w:val="Normal"/>
    <w:qFormat/>
    <w:rsid w:val="00734D04"/>
    <w:pPr>
      <w:keepNext/>
      <w:numPr>
        <w:ilvl w:val="2"/>
        <w:numId w:val="6"/>
      </w:numPr>
      <w:spacing w:before="240" w:after="80"/>
      <w:outlineLvl w:val="2"/>
    </w:pPr>
    <w:rPr>
      <w:rFonts w:ascii="Arial Narrow" w:hAnsi="Arial Narrow"/>
      <w:b/>
      <w:color w:val="1F497D" w:themeColor="text2"/>
      <w:sz w:val="28"/>
      <w:szCs w:val="28"/>
    </w:rPr>
  </w:style>
  <w:style w:type="paragraph" w:customStyle="1" w:styleId="ESHeading4">
    <w:name w:val="ESHeading 4"/>
    <w:next w:val="Normal"/>
    <w:qFormat/>
    <w:rsid w:val="00734D04"/>
    <w:pPr>
      <w:keepNext/>
      <w:numPr>
        <w:ilvl w:val="3"/>
        <w:numId w:val="6"/>
      </w:numPr>
      <w:spacing w:before="120" w:after="120"/>
      <w:outlineLvl w:val="3"/>
    </w:pPr>
    <w:rPr>
      <w:rFonts w:ascii="Arial Narrow" w:hAnsi="Arial Narrow"/>
      <w:b/>
      <w:color w:val="1F497D" w:themeColor="text2"/>
      <w:sz w:val="26"/>
      <w:szCs w:val="26"/>
    </w:rPr>
  </w:style>
  <w:style w:type="paragraph" w:customStyle="1" w:styleId="ESHeading5">
    <w:name w:val="ESHeading 5"/>
    <w:rsid w:val="00131144"/>
    <w:pPr>
      <w:numPr>
        <w:ilvl w:val="4"/>
        <w:numId w:val="6"/>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6"/>
      </w:numPr>
      <w:tabs>
        <w:tab w:val="num" w:pos="360"/>
      </w:tabs>
      <w:spacing w:before="120"/>
    </w:pPr>
    <w:rPr>
      <w:rFonts w:ascii="Arial Narrow" w:hAnsi="Arial Narrow"/>
      <w:sz w:val="24"/>
    </w:rPr>
  </w:style>
  <w:style w:type="paragraph" w:customStyle="1" w:styleId="ESHeading7">
    <w:name w:val="ESHeading 7"/>
    <w:rsid w:val="00131144"/>
    <w:pPr>
      <w:numPr>
        <w:ilvl w:val="6"/>
        <w:numId w:val="6"/>
      </w:numPr>
      <w:tabs>
        <w:tab w:val="num" w:pos="360"/>
      </w:tabs>
    </w:pPr>
    <w:rPr>
      <w:rFonts w:ascii="Arial Narrow" w:hAnsi="Arial Narrow"/>
      <w:sz w:val="24"/>
    </w:rPr>
  </w:style>
  <w:style w:type="paragraph" w:customStyle="1" w:styleId="Figure">
    <w:name w:val="Figure"/>
    <w:next w:val="FigureCaption"/>
    <w:qFormat/>
    <w:rsid w:val="00131144"/>
    <w:pPr>
      <w:keepNext/>
      <w:keepLines/>
      <w:spacing w:before="120"/>
      <w:jc w:val="center"/>
    </w:pPr>
    <w:rPr>
      <w:sz w:val="24"/>
    </w:rPr>
  </w:style>
  <w:style w:type="paragraph" w:customStyle="1" w:styleId="FigureCaption">
    <w:name w:val="FigureCaption"/>
    <w:aliases w:val="fc"/>
    <w:next w:val="Normal"/>
    <w:qFormat/>
    <w:rsid w:val="00F80C06"/>
    <w:pPr>
      <w:spacing w:before="100" w:after="400"/>
      <w:jc w:val="center"/>
    </w:pPr>
    <w:rPr>
      <w:rFonts w:ascii="Arial Narrow" w:hAnsi="Arial Narrow"/>
      <w:b/>
      <w:sz w:val="24"/>
      <w:szCs w:val="24"/>
    </w:rPr>
  </w:style>
  <w:style w:type="paragraph" w:customStyle="1" w:styleId="FigureTableTOC">
    <w:name w:val="Figure/Table/TOC"/>
    <w:basedOn w:val="Normal"/>
    <w:rsid w:val="00131144"/>
    <w:pPr>
      <w:tabs>
        <w:tab w:val="right" w:pos="8914"/>
      </w:tabs>
      <w:ind w:left="360"/>
    </w:pPr>
    <w:rPr>
      <w:rFonts w:ascii="Arial" w:hAnsi="Arial"/>
      <w:b/>
    </w:rPr>
  </w:style>
  <w:style w:type="paragraph" w:styleId="Footer">
    <w:name w:val="footer"/>
    <w:rsid w:val="00E44ECC"/>
    <w:pPr>
      <w:pBdr>
        <w:top w:val="single" w:sz="4" w:space="4" w:color="auto"/>
      </w:pBdr>
      <w:tabs>
        <w:tab w:val="center" w:pos="4680"/>
        <w:tab w:val="right" w:pos="9360"/>
      </w:tabs>
      <w:spacing w:before="120"/>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qFormat/>
    <w:rsid w:val="00131144"/>
    <w:pPr>
      <w:spacing w:before="40" w:after="40"/>
      <w:ind w:left="360" w:hanging="360"/>
    </w:pPr>
    <w:rPr>
      <w:rFonts w:ascii="Arial" w:hAnsi="Arial"/>
      <w:sz w:val="18"/>
    </w:rPr>
  </w:style>
  <w:style w:type="paragraph" w:customStyle="1" w:styleId="FrontMatterHeader">
    <w:name w:val="Front Matter Header"/>
    <w:next w:val="Normal"/>
    <w:qFormat/>
    <w:rsid w:val="00131144"/>
    <w:pPr>
      <w:keepNext/>
      <w:spacing w:after="360"/>
      <w:jc w:val="center"/>
      <w:outlineLvl w:val="0"/>
    </w:pPr>
    <w:rPr>
      <w:rFonts w:ascii="Arial Narrow" w:hAnsi="Arial Narrow"/>
      <w:b/>
      <w:sz w:val="36"/>
    </w:rPr>
  </w:style>
  <w:style w:type="paragraph" w:customStyle="1" w:styleId="GlossaryDefinition">
    <w:name w:val="GlossaryDefinition"/>
    <w:qFormat/>
    <w:rsid w:val="008E5BA5"/>
    <w:pPr>
      <w:spacing w:before="120" w:after="120"/>
    </w:pPr>
    <w:rPr>
      <w:sz w:val="24"/>
    </w:rPr>
  </w:style>
  <w:style w:type="paragraph" w:customStyle="1" w:styleId="GlossaryTerm">
    <w:name w:val="GlossaryTerm"/>
    <w:qFormat/>
    <w:rsid w:val="008E5BA5"/>
    <w:pPr>
      <w:spacing w:before="120" w:after="120"/>
    </w:pPr>
    <w:rPr>
      <w:b/>
      <w:sz w:val="24"/>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qFormat/>
    <w:rsid w:val="00131144"/>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394970"/>
    <w:pPr>
      <w:spacing w:before="480" w:after="240"/>
    </w:pPr>
    <w:rPr>
      <w:rFonts w:ascii="Arial Narrow" w:hAnsi="Arial Narrow"/>
      <w:b/>
      <w:sz w:val="32"/>
    </w:rPr>
  </w:style>
  <w:style w:type="paragraph" w:customStyle="1" w:styleId="Quotation">
    <w:name w:val="Quotation"/>
    <w:next w:val="Normal"/>
    <w:qFormat/>
    <w:rsid w:val="0074349B"/>
    <w:pPr>
      <w:spacing w:before="120" w:after="120"/>
      <w:ind w:left="720" w:right="720"/>
    </w:pPr>
    <w:rPr>
      <w:sz w:val="24"/>
    </w:rPr>
  </w:style>
  <w:style w:type="paragraph" w:customStyle="1" w:styleId="BulletList-SecondLevel">
    <w:name w:val="Bullet List - Second Level"/>
    <w:basedOn w:val="Normal"/>
    <w:qFormat/>
    <w:rsid w:val="00F427E1"/>
    <w:pPr>
      <w:numPr>
        <w:numId w:val="9"/>
      </w:numPr>
      <w:spacing w:before="0" w:after="0"/>
    </w:pPr>
  </w:style>
  <w:style w:type="paragraph" w:customStyle="1" w:styleId="TableBullet">
    <w:name w:val="TableBullet"/>
    <w:qFormat/>
    <w:rsid w:val="00AE36FE"/>
    <w:pPr>
      <w:numPr>
        <w:numId w:val="10"/>
      </w:numPr>
      <w:spacing w:before="20" w:after="20"/>
    </w:pPr>
    <w:rPr>
      <w:rFonts w:ascii="Arial" w:hAnsi="Arial"/>
    </w:rPr>
  </w:style>
  <w:style w:type="paragraph" w:customStyle="1" w:styleId="TableTextSmaller">
    <w:name w:val="Table Text Smaller"/>
    <w:qFormat/>
    <w:rsid w:val="00131144"/>
    <w:pPr>
      <w:spacing w:before="40" w:after="40"/>
    </w:pPr>
    <w:rPr>
      <w:rFonts w:ascii="Arial" w:hAnsi="Arial"/>
      <w:noProof/>
      <w:sz w:val="16"/>
    </w:rPr>
  </w:style>
  <w:style w:type="paragraph" w:customStyle="1" w:styleId="TableCaption">
    <w:name w:val="TableCaption"/>
    <w:aliases w:val="tc"/>
    <w:next w:val="Normal"/>
    <w:qFormat/>
    <w:rsid w:val="009822B2"/>
    <w:pPr>
      <w:keepNext/>
      <w:keepLines/>
      <w:spacing w:before="400" w:after="100"/>
      <w:jc w:val="center"/>
      <w:outlineLvl w:val="0"/>
    </w:pPr>
    <w:rPr>
      <w:rFonts w:ascii="Arial Narrow" w:hAnsi="Arial Narrow"/>
      <w:b/>
      <w:sz w:val="24"/>
      <w:szCs w:val="24"/>
    </w:rPr>
  </w:style>
  <w:style w:type="paragraph" w:customStyle="1" w:styleId="TableColumnHeading">
    <w:name w:val="TableColumnHeading"/>
    <w:next w:val="Normal"/>
    <w:qFormat/>
    <w:rsid w:val="008F3298"/>
    <w:pPr>
      <w:keepNext/>
      <w:spacing w:before="60" w:after="60"/>
      <w:jc w:val="center"/>
    </w:pPr>
    <w:rPr>
      <w:rFonts w:ascii="Arial" w:hAnsi="Arial"/>
      <w:b/>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qFormat/>
    <w:rsid w:val="009349EE"/>
    <w:pPr>
      <w:keepNext/>
      <w:widowControl w:val="0"/>
      <w:spacing w:before="40" w:after="40"/>
    </w:pPr>
    <w:rPr>
      <w:rFonts w:ascii="Arial" w:hAnsi="Arial"/>
      <w:b/>
    </w:rPr>
  </w:style>
  <w:style w:type="paragraph" w:customStyle="1" w:styleId="TableSubHeading">
    <w:name w:val="TableSubHeading"/>
    <w:aliases w:val="tsh"/>
    <w:rsid w:val="00131144"/>
    <w:pPr>
      <w:keepNext/>
      <w:widowControl w:val="0"/>
      <w:spacing w:before="40" w:after="40"/>
    </w:pPr>
    <w:rPr>
      <w:rFonts w:ascii="Arial" w:hAnsi="Arial"/>
      <w:b/>
    </w:rPr>
  </w:style>
  <w:style w:type="paragraph" w:customStyle="1" w:styleId="TableText">
    <w:name w:val="TableText"/>
    <w:aliases w:val="tt"/>
    <w:link w:val="TableTextChar"/>
    <w:qFormat/>
    <w:rsid w:val="004F4EC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uiPriority w:val="39"/>
    <w:rsid w:val="00131144"/>
    <w:pPr>
      <w:tabs>
        <w:tab w:val="left" w:pos="360"/>
        <w:tab w:val="right" w:leader="dot" w:pos="9360"/>
      </w:tabs>
      <w:spacing w:before="200" w:after="120"/>
      <w:ind w:left="360" w:hanging="360"/>
    </w:pPr>
    <w:rPr>
      <w:b/>
      <w:noProof/>
      <w:sz w:val="26"/>
    </w:rPr>
  </w:style>
  <w:style w:type="paragraph" w:styleId="TOC2">
    <w:name w:val="toc 2"/>
    <w:next w:val="Normal"/>
    <w:uiPriority w:val="39"/>
    <w:rsid w:val="00C51B6E"/>
    <w:pPr>
      <w:tabs>
        <w:tab w:val="left" w:pos="1080"/>
        <w:tab w:val="right" w:leader="dot" w:pos="9360"/>
      </w:tabs>
      <w:ind w:left="936" w:hanging="576"/>
    </w:pPr>
    <w:rPr>
      <w:noProof/>
      <w:sz w:val="24"/>
    </w:rPr>
  </w:style>
  <w:style w:type="paragraph" w:styleId="TOC3">
    <w:name w:val="toc 3"/>
    <w:next w:val="Normal"/>
    <w:uiPriority w:val="39"/>
    <w:rsid w:val="00DB41C4"/>
    <w:pPr>
      <w:tabs>
        <w:tab w:val="left" w:pos="1980"/>
        <w:tab w:val="right" w:leader="dot" w:pos="9360"/>
      </w:tabs>
      <w:ind w:left="1627" w:hanging="648"/>
    </w:pPr>
    <w:rPr>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basedOn w:val="Normal"/>
    <w:link w:val="VersionCharChar"/>
    <w:rsid w:val="00394970"/>
    <w:pPr>
      <w:spacing w:before="480" w:after="240"/>
    </w:pPr>
    <w:rPr>
      <w:rFonts w:ascii="Arial Narrow" w:hAnsi="Arial Narrow"/>
      <w:b/>
      <w:sz w:val="32"/>
      <w:szCs w:val="32"/>
    </w:rPr>
  </w:style>
  <w:style w:type="character" w:customStyle="1" w:styleId="VersionCharChar">
    <w:name w:val="Version Char Char"/>
    <w:basedOn w:val="DefaultParagraphFont"/>
    <w:link w:val="Version"/>
    <w:rsid w:val="00394970"/>
    <w:rPr>
      <w:rFonts w:ascii="Arial Narrow" w:hAnsi="Arial Narrow"/>
      <w:b/>
      <w:sz w:val="32"/>
      <w:szCs w:val="32"/>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qFormat/>
    <w:rsid w:val="00131144"/>
    <w:pPr>
      <w:keepNext/>
      <w:keepLines/>
      <w:spacing w:before="240" w:after="60"/>
    </w:pPr>
    <w:rPr>
      <w:rFonts w:ascii="Arial Narrow" w:hAnsi="Arial Narrow"/>
      <w:b/>
      <w:sz w:val="26"/>
    </w:rPr>
  </w:style>
  <w:style w:type="paragraph" w:customStyle="1" w:styleId="Reference">
    <w:name w:val="Reference"/>
    <w:basedOn w:val="Normal"/>
    <w:qFormat/>
    <w:rsid w:val="00AD413F"/>
    <w:pPr>
      <w:numPr>
        <w:numId w:val="8"/>
      </w:numPr>
    </w:pPr>
  </w:style>
  <w:style w:type="paragraph" w:customStyle="1" w:styleId="Disclaimer">
    <w:name w:val="Disclaimer"/>
    <w:rsid w:val="00DE2F07"/>
    <w:pPr>
      <w:spacing w:before="60" w:after="60"/>
    </w:pPr>
    <w:rPr>
      <w:rFonts w:ascii="Arial Narrow" w:hAnsi="Arial Narrow"/>
      <w:noProof/>
      <w:sz w:val="22"/>
    </w:rPr>
  </w:style>
  <w:style w:type="paragraph" w:customStyle="1" w:styleId="LineSpacer">
    <w:name w:val="Line Spacer"/>
    <w:qFormat/>
    <w:rsid w:val="00B32756"/>
    <w:rPr>
      <w:noProof/>
    </w:rPr>
  </w:style>
  <w:style w:type="paragraph" w:customStyle="1" w:styleId="TableBulletIndented">
    <w:name w:val="TableBullet Indented"/>
    <w:qFormat/>
    <w:rsid w:val="00AE36FE"/>
    <w:pPr>
      <w:numPr>
        <w:numId w:val="12"/>
      </w:numPr>
    </w:pPr>
    <w:rPr>
      <w:rFonts w:ascii="Arial" w:hAnsi="Arial"/>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TableTextCenter">
    <w:name w:val="TableTextCenter"/>
    <w:basedOn w:val="Normal"/>
    <w:qFormat/>
    <w:rsid w:val="00E60832"/>
    <w:pPr>
      <w:tabs>
        <w:tab w:val="center" w:pos="4320"/>
      </w:tabs>
      <w:spacing w:before="40" w:after="40"/>
      <w:jc w:val="center"/>
    </w:pPr>
    <w:rPr>
      <w:rFonts w:ascii="Arial" w:hAnsi="Arial"/>
      <w:noProof/>
      <w:sz w:val="20"/>
    </w:rPr>
  </w:style>
  <w:style w:type="paragraph" w:customStyle="1" w:styleId="CustomerProgram">
    <w:name w:val="CustomerProgram"/>
    <w:basedOn w:val="ProgramName"/>
    <w:link w:val="CustomerProgramChar"/>
    <w:rsid w:val="00012DAF"/>
    <w:pPr>
      <w:jc w:val="left"/>
    </w:pPr>
    <w:rPr>
      <w:sz w:val="32"/>
    </w:rPr>
  </w:style>
  <w:style w:type="paragraph" w:customStyle="1" w:styleId="Draft1">
    <w:name w:val="Draft1"/>
    <w:basedOn w:val="Normal"/>
    <w:rsid w:val="00394970"/>
    <w:pPr>
      <w:spacing w:before="600" w:after="240"/>
    </w:pPr>
    <w:rPr>
      <w:rFonts w:ascii="Arial Narrow" w:hAnsi="Arial Narrow"/>
      <w:b/>
      <w:sz w:val="32"/>
    </w:rPr>
  </w:style>
  <w:style w:type="character" w:customStyle="1" w:styleId="ProgramNameChar">
    <w:name w:val="Program Name Char"/>
    <w:basedOn w:val="DefaultParagraphFont"/>
    <w:link w:val="ProgramName"/>
    <w:rsid w:val="00D7789C"/>
    <w:rPr>
      <w:rFonts w:ascii="Arial Narrow" w:hAnsi="Arial Narrow"/>
      <w:b/>
      <w:sz w:val="40"/>
      <w:lang w:val="en-US" w:eastAsia="en-US" w:bidi="ar-SA"/>
    </w:rPr>
  </w:style>
  <w:style w:type="character" w:customStyle="1" w:styleId="CustomerProgramChar">
    <w:name w:val="CustomerProgram Char"/>
    <w:basedOn w:val="ProgramNameChar"/>
    <w:link w:val="CustomerProgram"/>
    <w:rsid w:val="00012DAF"/>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F4EC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qFormat/>
    <w:rsid w:val="004E0D82"/>
    <w:rPr>
      <w:b/>
      <w:bCs/>
      <w:sz w:val="20"/>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ascii="Arial" w:hAnsi="Arial"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Normal"/>
    <w:next w:val="Normal"/>
    <w:uiPriority w:val="99"/>
    <w:rsid w:val="004E0D82"/>
  </w:style>
  <w:style w:type="paragraph" w:styleId="TOAHeading">
    <w:name w:val="toa heading"/>
    <w:basedOn w:val="Normal"/>
    <w:next w:val="Normal"/>
    <w:rsid w:val="004E0D82"/>
    <w:rPr>
      <w:rFonts w:ascii="Arial" w:hAnsi="Arial" w:cs="Arial"/>
      <w:b/>
      <w:bCs/>
      <w:szCs w:val="24"/>
    </w:rPr>
  </w:style>
  <w:style w:type="paragraph" w:customStyle="1" w:styleId="VersionDateLineFooter">
    <w:name w:val="VersionDateLine Footer"/>
    <w:basedOn w:val="Footer"/>
    <w:rsid w:val="00CD0BC8"/>
    <w:pPr>
      <w:spacing w:before="0"/>
    </w:pPr>
  </w:style>
  <w:style w:type="paragraph" w:customStyle="1" w:styleId="NumberedList">
    <w:name w:val="Numbered List"/>
    <w:basedOn w:val="Normal"/>
    <w:qFormat/>
    <w:rsid w:val="00D80908"/>
    <w:pPr>
      <w:numPr>
        <w:numId w:val="13"/>
      </w:numPr>
    </w:pPr>
  </w:style>
  <w:style w:type="paragraph" w:customStyle="1" w:styleId="NumberedListLast">
    <w:name w:val="Numbered List Last"/>
    <w:basedOn w:val="NumberedList"/>
    <w:qFormat/>
    <w:rsid w:val="00D80908"/>
    <w:pPr>
      <w:spacing w:after="280"/>
    </w:pPr>
  </w:style>
  <w:style w:type="paragraph" w:customStyle="1" w:styleId="Instruction">
    <w:name w:val="Instruction"/>
    <w:basedOn w:val="Normal"/>
    <w:rsid w:val="00D80908"/>
    <w:rPr>
      <w:color w:val="0070C0"/>
    </w:rPr>
  </w:style>
  <w:style w:type="table" w:styleId="TableGrid">
    <w:name w:val="Table Grid"/>
    <w:basedOn w:val="TableNormal"/>
    <w:rsid w:val="00D809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F5579"/>
    <w:rPr>
      <w:color w:val="0000FF" w:themeColor="hyperlink"/>
      <w:u w:val="single"/>
    </w:rPr>
  </w:style>
  <w:style w:type="paragraph" w:customStyle="1" w:styleId="NumberedList2bulleted">
    <w:name w:val="Numbered List 2 (bulleted)"/>
    <w:qFormat/>
    <w:rsid w:val="00BC47A8"/>
    <w:pPr>
      <w:numPr>
        <w:numId w:val="14"/>
      </w:numPr>
      <w:spacing w:before="60" w:after="60"/>
      <w:ind w:left="1080"/>
    </w:pPr>
    <w:rPr>
      <w:rFonts w:eastAsiaTheme="majorEastAsia" w:cs="Arial"/>
      <w:bCs/>
      <w:kern w:val="32"/>
      <w:sz w:val="24"/>
      <w:szCs w:val="22"/>
    </w:rPr>
  </w:style>
  <w:style w:type="paragraph" w:customStyle="1" w:styleId="TableVerticalHeading0">
    <w:name w:val="TableVerticalHeading"/>
    <w:aliases w:val="tvh"/>
    <w:next w:val="TableVerticalHeading"/>
    <w:rsid w:val="00131144"/>
    <w:pPr>
      <w:widowControl w:val="0"/>
      <w:jc w:val="center"/>
    </w:pPr>
    <w:rPr>
      <w:rFonts w:ascii="Arial" w:hAnsi="Arial"/>
      <w:b/>
    </w:rPr>
  </w:style>
  <w:style w:type="paragraph" w:styleId="ListParagraph">
    <w:name w:val="List Paragraph"/>
    <w:basedOn w:val="Normal"/>
    <w:uiPriority w:val="34"/>
    <w:qFormat/>
    <w:rsid w:val="00B54C17"/>
    <w:pPr>
      <w:numPr>
        <w:ilvl w:val="1"/>
      </w:numPr>
      <w:tabs>
        <w:tab w:val="num" w:pos="1440"/>
      </w:tabs>
      <w:spacing w:before="0" w:after="200" w:line="276" w:lineRule="auto"/>
      <w:ind w:left="720" w:hanging="360"/>
      <w:contextualSpacing/>
    </w:pPr>
    <w:rPr>
      <w:rFonts w:asciiTheme="minorHAnsi" w:eastAsiaTheme="minorHAnsi" w:hAnsiTheme="minorHAnsi" w:cstheme="minorBidi"/>
    </w:rPr>
  </w:style>
  <w:style w:type="paragraph" w:styleId="Revision">
    <w:name w:val="Revision"/>
    <w:hidden/>
    <w:uiPriority w:val="99"/>
    <w:semiHidden/>
    <w:rsid w:val="00831161"/>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footnote text" w:qFormat="1"/>
    <w:lsdException w:name="caption" w:qFormat="1"/>
    <w:lsdException w:name="table of figures" w:uiPriority="9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C0768"/>
    <w:pPr>
      <w:spacing w:before="120" w:after="120"/>
    </w:pPr>
    <w:rPr>
      <w:sz w:val="22"/>
      <w:szCs w:val="22"/>
    </w:rPr>
  </w:style>
  <w:style w:type="paragraph" w:styleId="Heading1">
    <w:name w:val="heading 1"/>
    <w:next w:val="Normal"/>
    <w:qFormat/>
    <w:rsid w:val="007646B5"/>
    <w:pPr>
      <w:keepNext/>
      <w:numPr>
        <w:numId w:val="7"/>
      </w:numPr>
      <w:tabs>
        <w:tab w:val="clear" w:pos="720"/>
        <w:tab w:val="left" w:pos="540"/>
      </w:tabs>
      <w:spacing w:after="280"/>
      <w:ind w:left="0" w:firstLine="0"/>
      <w:outlineLvl w:val="0"/>
    </w:pPr>
    <w:rPr>
      <w:rFonts w:ascii="Arial Narrow" w:hAnsi="Arial Narrow"/>
      <w:b/>
      <w:kern w:val="28"/>
      <w:sz w:val="36"/>
    </w:rPr>
  </w:style>
  <w:style w:type="paragraph" w:styleId="Heading2">
    <w:name w:val="heading 2"/>
    <w:next w:val="Normal"/>
    <w:qFormat/>
    <w:rsid w:val="00366678"/>
    <w:pPr>
      <w:keepNext/>
      <w:numPr>
        <w:ilvl w:val="1"/>
        <w:numId w:val="7"/>
      </w:numPr>
      <w:spacing w:before="300" w:after="100"/>
      <w:outlineLvl w:val="1"/>
    </w:pPr>
    <w:rPr>
      <w:rFonts w:ascii="Arial Narrow" w:hAnsi="Arial Narrow"/>
      <w:b/>
      <w:sz w:val="32"/>
    </w:rPr>
  </w:style>
  <w:style w:type="paragraph" w:styleId="Heading3">
    <w:name w:val="heading 3"/>
    <w:next w:val="Normal"/>
    <w:qFormat/>
    <w:rsid w:val="006059EA"/>
    <w:pPr>
      <w:keepNext/>
      <w:numPr>
        <w:ilvl w:val="2"/>
        <w:numId w:val="7"/>
      </w:numPr>
      <w:tabs>
        <w:tab w:val="clear" w:pos="936"/>
        <w:tab w:val="left" w:pos="900"/>
      </w:tabs>
      <w:spacing w:before="240" w:after="120"/>
      <w:ind w:left="900" w:hanging="900"/>
      <w:outlineLvl w:val="2"/>
    </w:pPr>
    <w:rPr>
      <w:rFonts w:ascii="Arial Narrow" w:hAnsi="Arial Narrow"/>
      <w:b/>
      <w:sz w:val="28"/>
    </w:rPr>
  </w:style>
  <w:style w:type="paragraph" w:styleId="Heading4">
    <w:name w:val="heading 4"/>
    <w:next w:val="Normal"/>
    <w:qFormat/>
    <w:rsid w:val="006059EA"/>
    <w:pPr>
      <w:keepNext/>
      <w:numPr>
        <w:ilvl w:val="3"/>
        <w:numId w:val="7"/>
      </w:numPr>
      <w:tabs>
        <w:tab w:val="clear" w:pos="1008"/>
        <w:tab w:val="num" w:pos="1080"/>
      </w:tabs>
      <w:spacing w:before="240" w:after="120"/>
      <w:ind w:left="1080" w:hanging="1080"/>
      <w:outlineLvl w:val="3"/>
    </w:pPr>
    <w:rPr>
      <w:rFonts w:ascii="Arial Narrow" w:hAnsi="Arial Narrow"/>
      <w:b/>
      <w:sz w:val="26"/>
    </w:rPr>
  </w:style>
  <w:style w:type="paragraph" w:styleId="Heading5">
    <w:name w:val="heading 5"/>
    <w:next w:val="Normal"/>
    <w:qFormat/>
    <w:rsid w:val="006059EA"/>
    <w:pPr>
      <w:keepNext/>
      <w:numPr>
        <w:ilvl w:val="4"/>
        <w:numId w:val="7"/>
      </w:numPr>
      <w:tabs>
        <w:tab w:val="clear" w:pos="1224"/>
        <w:tab w:val="num" w:pos="1260"/>
      </w:tabs>
      <w:spacing w:before="240" w:after="120"/>
      <w:ind w:left="1260" w:hanging="1260"/>
      <w:outlineLvl w:val="4"/>
    </w:pPr>
    <w:rPr>
      <w:rFonts w:ascii="Arial Narrow" w:hAnsi="Arial Narrow"/>
      <w:i/>
      <w:sz w:val="26"/>
    </w:rPr>
  </w:style>
  <w:style w:type="paragraph" w:styleId="Heading6">
    <w:name w:val="heading 6"/>
    <w:next w:val="Normal"/>
    <w:rsid w:val="00131144"/>
    <w:pPr>
      <w:keepNext/>
      <w:numPr>
        <w:ilvl w:val="5"/>
        <w:numId w:val="7"/>
      </w:numPr>
      <w:tabs>
        <w:tab w:val="clear" w:pos="1728"/>
        <w:tab w:val="num" w:pos="360"/>
      </w:tabs>
      <w:spacing w:before="120" w:after="120"/>
      <w:ind w:left="0" w:firstLine="0"/>
      <w:outlineLvl w:val="5"/>
    </w:pPr>
    <w:rPr>
      <w:rFonts w:ascii="Arial Narrow" w:hAnsi="Arial Narrow"/>
      <w:i/>
      <w:sz w:val="26"/>
    </w:rPr>
  </w:style>
  <w:style w:type="paragraph" w:styleId="Heading7">
    <w:name w:val="heading 7"/>
    <w:basedOn w:val="Normal"/>
    <w:next w:val="Normal"/>
    <w:rsid w:val="00131144"/>
    <w:pPr>
      <w:numPr>
        <w:ilvl w:val="6"/>
        <w:numId w:val="7"/>
      </w:numPr>
      <w:tabs>
        <w:tab w:val="clear" w:pos="1872"/>
        <w:tab w:val="num" w:pos="360"/>
      </w:tabs>
      <w:spacing w:before="240" w:after="60"/>
      <w:ind w:left="0" w:firstLine="0"/>
      <w:outlineLvl w:val="6"/>
    </w:pPr>
    <w:rPr>
      <w:rFonts w:ascii="Arial Narrow" w:hAnsi="Arial Narrow"/>
      <w:i/>
    </w:rPr>
  </w:style>
  <w:style w:type="paragraph" w:styleId="Heading8">
    <w:name w:val="heading 8"/>
    <w:basedOn w:val="Normal"/>
    <w:next w:val="Normal"/>
    <w:rsid w:val="00131144"/>
    <w:pPr>
      <w:keepNext/>
      <w:jc w:val="center"/>
      <w:outlineLvl w:val="7"/>
    </w:pPr>
    <w:rPr>
      <w:rFonts w:ascii="Garamond" w:hAnsi="Garamond"/>
      <w:b/>
      <w:snapToGrid w:val="0"/>
      <w:sz w:val="36"/>
    </w:rPr>
  </w:style>
  <w:style w:type="paragraph" w:styleId="Heading9">
    <w:name w:val="heading 9"/>
    <w:basedOn w:val="Normal"/>
    <w:next w:val="Normal"/>
    <w:rsid w:val="00131144"/>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qFormat/>
    <w:rsid w:val="00131144"/>
    <w:pPr>
      <w:spacing w:before="60" w:after="60"/>
    </w:pPr>
    <w:rPr>
      <w:sz w:val="24"/>
    </w:rPr>
  </w:style>
  <w:style w:type="paragraph" w:customStyle="1" w:styleId="AcronymTerm">
    <w:name w:val="Acronym Term"/>
    <w:qFormat/>
    <w:rsid w:val="00131144"/>
    <w:pPr>
      <w:spacing w:before="60" w:after="60"/>
    </w:pPr>
    <w:rPr>
      <w:b/>
      <w:sz w:val="24"/>
    </w:rPr>
  </w:style>
  <w:style w:type="paragraph" w:customStyle="1" w:styleId="AppHeading1">
    <w:name w:val="AppHeading 1"/>
    <w:next w:val="Normal"/>
    <w:qFormat/>
    <w:rsid w:val="0013114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qFormat/>
    <w:rsid w:val="00366678"/>
    <w:pPr>
      <w:keepNext/>
      <w:numPr>
        <w:ilvl w:val="1"/>
        <w:numId w:val="1"/>
      </w:numPr>
      <w:spacing w:before="300" w:after="100"/>
    </w:pPr>
    <w:rPr>
      <w:rFonts w:ascii="Arial Narrow" w:hAnsi="Arial Narrow"/>
      <w:b/>
      <w:sz w:val="32"/>
    </w:rPr>
  </w:style>
  <w:style w:type="paragraph" w:customStyle="1" w:styleId="AppHeading3">
    <w:name w:val="AppHeading 3"/>
    <w:next w:val="Normal"/>
    <w:qFormat/>
    <w:rsid w:val="00366678"/>
    <w:pPr>
      <w:keepNext/>
      <w:numPr>
        <w:ilvl w:val="2"/>
        <w:numId w:val="1"/>
      </w:numPr>
      <w:tabs>
        <w:tab w:val="clear" w:pos="1008"/>
        <w:tab w:val="num" w:pos="900"/>
      </w:tabs>
      <w:spacing w:before="240" w:after="80"/>
      <w:ind w:left="900" w:hanging="900"/>
    </w:pPr>
    <w:rPr>
      <w:rFonts w:ascii="Arial Narrow" w:hAnsi="Arial Narrow"/>
      <w:b/>
      <w:sz w:val="28"/>
    </w:rPr>
  </w:style>
  <w:style w:type="paragraph" w:customStyle="1" w:styleId="AppHeading4">
    <w:name w:val="AppHeading 4"/>
    <w:next w:val="Normal"/>
    <w:qFormat/>
    <w:rsid w:val="00366678"/>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qFormat/>
    <w:rsid w:val="00131144"/>
    <w:pPr>
      <w:keepNext/>
      <w:spacing w:after="480"/>
      <w:jc w:val="center"/>
    </w:pPr>
    <w:rPr>
      <w:rFonts w:ascii="Arial Narrow" w:hAnsi="Arial Narrow"/>
      <w:b/>
      <w:sz w:val="36"/>
    </w:rPr>
  </w:style>
  <w:style w:type="paragraph" w:customStyle="1" w:styleId="BulletListMultiple">
    <w:name w:val="Bullet List Multiple"/>
    <w:qFormat/>
    <w:rsid w:val="00371428"/>
    <w:pPr>
      <w:numPr>
        <w:numId w:val="2"/>
      </w:numPr>
      <w:tabs>
        <w:tab w:val="clear" w:pos="720"/>
      </w:tabs>
      <w:spacing w:before="80" w:after="80"/>
    </w:pPr>
    <w:rPr>
      <w:sz w:val="24"/>
    </w:rPr>
  </w:style>
  <w:style w:type="paragraph" w:customStyle="1" w:styleId="BulletListMultipleLast">
    <w:name w:val="Bullet List Multiple Last"/>
    <w:next w:val="Normal"/>
    <w:qFormat/>
    <w:rsid w:val="00371428"/>
    <w:pPr>
      <w:numPr>
        <w:numId w:val="3"/>
      </w:numPr>
      <w:spacing w:before="80" w:after="280"/>
    </w:pPr>
    <w:rPr>
      <w:sz w:val="24"/>
    </w:rPr>
  </w:style>
  <w:style w:type="paragraph" w:customStyle="1" w:styleId="BulletListSingle">
    <w:name w:val="Bullet List Single"/>
    <w:qFormat/>
    <w:rsid w:val="001A0009"/>
    <w:pPr>
      <w:numPr>
        <w:numId w:val="4"/>
      </w:numPr>
      <w:spacing w:before="60"/>
    </w:pPr>
    <w:rPr>
      <w:sz w:val="24"/>
    </w:rPr>
  </w:style>
  <w:style w:type="paragraph" w:customStyle="1" w:styleId="BulletListSingleLast">
    <w:name w:val="Bullet List Single Last"/>
    <w:next w:val="Normal"/>
    <w:qFormat/>
    <w:rsid w:val="001A0009"/>
    <w:pPr>
      <w:numPr>
        <w:numId w:val="5"/>
      </w:numPr>
      <w:tabs>
        <w:tab w:val="clear" w:pos="720"/>
      </w:tabs>
      <w:spacing w:before="60" w:after="280"/>
    </w:pPr>
    <w:rPr>
      <w:sz w:val="24"/>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394970"/>
    <w:pPr>
      <w:spacing w:before="840" w:after="960"/>
      <w:ind w:left="1354"/>
    </w:pPr>
    <w:rPr>
      <w:rFonts w:ascii="Arial Narrow" w:hAnsi="Arial Narrow"/>
      <w:b/>
      <w:color w:val="1F497D" w:themeColor="text2"/>
      <w:sz w:val="46"/>
      <w:szCs w:val="46"/>
    </w:rPr>
  </w:style>
  <w:style w:type="paragraph" w:customStyle="1" w:styleId="TableBulletSmaller">
    <w:name w:val="TableBullet Smaller"/>
    <w:qFormat/>
    <w:rsid w:val="0074349B"/>
    <w:pPr>
      <w:numPr>
        <w:numId w:val="11"/>
      </w:numPr>
    </w:pPr>
    <w:rPr>
      <w:rFonts w:ascii="Arial" w:hAnsi="Arial"/>
      <w:noProof/>
      <w:sz w:val="16"/>
    </w:rPr>
  </w:style>
  <w:style w:type="paragraph" w:customStyle="1" w:styleId="ESFigureCaption">
    <w:name w:val="ES FigureCaption"/>
    <w:aliases w:val="efc"/>
    <w:next w:val="Normal"/>
    <w:qFormat/>
    <w:rsid w:val="00F85C3C"/>
    <w:pPr>
      <w:keepNext/>
      <w:spacing w:before="120" w:after="240"/>
      <w:jc w:val="center"/>
    </w:pPr>
    <w:rPr>
      <w:rFonts w:ascii="Arial Narrow" w:hAnsi="Arial Narrow"/>
      <w:b/>
      <w:sz w:val="24"/>
    </w:rPr>
  </w:style>
  <w:style w:type="paragraph" w:customStyle="1" w:styleId="ESTableCaption">
    <w:name w:val="ES TableCaption"/>
    <w:aliases w:val="etc"/>
    <w:next w:val="Normal"/>
    <w:qFormat/>
    <w:rsid w:val="00F85C3C"/>
    <w:pPr>
      <w:keepNext/>
      <w:spacing w:before="240" w:after="120"/>
      <w:jc w:val="center"/>
    </w:pPr>
    <w:rPr>
      <w:rFonts w:ascii="Arial Narrow" w:hAnsi="Arial Narrow"/>
      <w:b/>
      <w:sz w:val="24"/>
    </w:rPr>
  </w:style>
  <w:style w:type="paragraph" w:customStyle="1" w:styleId="ESHeading1">
    <w:name w:val="ESHeading 1"/>
    <w:qFormat/>
    <w:rsid w:val="00734D04"/>
    <w:pPr>
      <w:keepNext/>
      <w:numPr>
        <w:numId w:val="6"/>
      </w:numPr>
      <w:spacing w:after="280" w:line="400" w:lineRule="exact"/>
      <w:jc w:val="center"/>
      <w:outlineLvl w:val="0"/>
    </w:pPr>
    <w:rPr>
      <w:rFonts w:ascii="Arial Narrow" w:hAnsi="Arial Narrow"/>
      <w:b/>
      <w:color w:val="1F497D" w:themeColor="text2"/>
      <w:sz w:val="36"/>
    </w:rPr>
  </w:style>
  <w:style w:type="paragraph" w:customStyle="1" w:styleId="ESHeading2">
    <w:name w:val="ESHeading 2"/>
    <w:next w:val="Normal"/>
    <w:qFormat/>
    <w:rsid w:val="00734D04"/>
    <w:pPr>
      <w:keepNext/>
      <w:numPr>
        <w:ilvl w:val="1"/>
        <w:numId w:val="6"/>
      </w:numPr>
      <w:spacing w:before="300" w:after="100"/>
      <w:outlineLvl w:val="1"/>
    </w:pPr>
    <w:rPr>
      <w:rFonts w:ascii="Arial Narrow" w:hAnsi="Arial Narrow"/>
      <w:b/>
      <w:color w:val="1F497D" w:themeColor="text2"/>
      <w:sz w:val="32"/>
    </w:rPr>
  </w:style>
  <w:style w:type="paragraph" w:customStyle="1" w:styleId="ESHeading3">
    <w:name w:val="ESHeading 3"/>
    <w:next w:val="Normal"/>
    <w:qFormat/>
    <w:rsid w:val="00734D04"/>
    <w:pPr>
      <w:keepNext/>
      <w:numPr>
        <w:ilvl w:val="2"/>
        <w:numId w:val="6"/>
      </w:numPr>
      <w:spacing w:before="240" w:after="80"/>
      <w:outlineLvl w:val="2"/>
    </w:pPr>
    <w:rPr>
      <w:rFonts w:ascii="Arial Narrow" w:hAnsi="Arial Narrow"/>
      <w:b/>
      <w:color w:val="1F497D" w:themeColor="text2"/>
      <w:sz w:val="28"/>
      <w:szCs w:val="28"/>
    </w:rPr>
  </w:style>
  <w:style w:type="paragraph" w:customStyle="1" w:styleId="ESHeading4">
    <w:name w:val="ESHeading 4"/>
    <w:next w:val="Normal"/>
    <w:qFormat/>
    <w:rsid w:val="00734D04"/>
    <w:pPr>
      <w:keepNext/>
      <w:numPr>
        <w:ilvl w:val="3"/>
        <w:numId w:val="6"/>
      </w:numPr>
      <w:spacing w:before="120" w:after="120"/>
      <w:outlineLvl w:val="3"/>
    </w:pPr>
    <w:rPr>
      <w:rFonts w:ascii="Arial Narrow" w:hAnsi="Arial Narrow"/>
      <w:b/>
      <w:color w:val="1F497D" w:themeColor="text2"/>
      <w:sz w:val="26"/>
      <w:szCs w:val="26"/>
    </w:rPr>
  </w:style>
  <w:style w:type="paragraph" w:customStyle="1" w:styleId="ESHeading5">
    <w:name w:val="ESHeading 5"/>
    <w:rsid w:val="00131144"/>
    <w:pPr>
      <w:numPr>
        <w:ilvl w:val="4"/>
        <w:numId w:val="6"/>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6"/>
      </w:numPr>
      <w:tabs>
        <w:tab w:val="num" w:pos="360"/>
      </w:tabs>
      <w:spacing w:before="120"/>
    </w:pPr>
    <w:rPr>
      <w:rFonts w:ascii="Arial Narrow" w:hAnsi="Arial Narrow"/>
      <w:sz w:val="24"/>
    </w:rPr>
  </w:style>
  <w:style w:type="paragraph" w:customStyle="1" w:styleId="ESHeading7">
    <w:name w:val="ESHeading 7"/>
    <w:rsid w:val="00131144"/>
    <w:pPr>
      <w:numPr>
        <w:ilvl w:val="6"/>
        <w:numId w:val="6"/>
      </w:numPr>
      <w:tabs>
        <w:tab w:val="num" w:pos="360"/>
      </w:tabs>
    </w:pPr>
    <w:rPr>
      <w:rFonts w:ascii="Arial Narrow" w:hAnsi="Arial Narrow"/>
      <w:sz w:val="24"/>
    </w:rPr>
  </w:style>
  <w:style w:type="paragraph" w:customStyle="1" w:styleId="Figure">
    <w:name w:val="Figure"/>
    <w:next w:val="FigureCaption"/>
    <w:qFormat/>
    <w:rsid w:val="00131144"/>
    <w:pPr>
      <w:keepNext/>
      <w:keepLines/>
      <w:spacing w:before="120"/>
      <w:jc w:val="center"/>
    </w:pPr>
    <w:rPr>
      <w:sz w:val="24"/>
    </w:rPr>
  </w:style>
  <w:style w:type="paragraph" w:customStyle="1" w:styleId="FigureCaption">
    <w:name w:val="FigureCaption"/>
    <w:aliases w:val="fc"/>
    <w:next w:val="Normal"/>
    <w:qFormat/>
    <w:rsid w:val="00F80C06"/>
    <w:pPr>
      <w:spacing w:before="100" w:after="400"/>
      <w:jc w:val="center"/>
    </w:pPr>
    <w:rPr>
      <w:rFonts w:ascii="Arial Narrow" w:hAnsi="Arial Narrow"/>
      <w:b/>
      <w:sz w:val="24"/>
      <w:szCs w:val="24"/>
    </w:rPr>
  </w:style>
  <w:style w:type="paragraph" w:customStyle="1" w:styleId="FigureTableTOC">
    <w:name w:val="Figure/Table/TOC"/>
    <w:basedOn w:val="Normal"/>
    <w:rsid w:val="00131144"/>
    <w:pPr>
      <w:tabs>
        <w:tab w:val="right" w:pos="8914"/>
      </w:tabs>
      <w:ind w:left="360"/>
    </w:pPr>
    <w:rPr>
      <w:rFonts w:ascii="Arial" w:hAnsi="Arial"/>
      <w:b/>
    </w:rPr>
  </w:style>
  <w:style w:type="paragraph" w:styleId="Footer">
    <w:name w:val="footer"/>
    <w:rsid w:val="00E44ECC"/>
    <w:pPr>
      <w:pBdr>
        <w:top w:val="single" w:sz="4" w:space="4" w:color="auto"/>
      </w:pBdr>
      <w:tabs>
        <w:tab w:val="center" w:pos="4680"/>
        <w:tab w:val="right" w:pos="9360"/>
      </w:tabs>
      <w:spacing w:before="120"/>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qFormat/>
    <w:rsid w:val="00131144"/>
    <w:pPr>
      <w:spacing w:before="40" w:after="40"/>
      <w:ind w:left="360" w:hanging="360"/>
    </w:pPr>
    <w:rPr>
      <w:rFonts w:ascii="Arial" w:hAnsi="Arial"/>
      <w:sz w:val="18"/>
    </w:rPr>
  </w:style>
  <w:style w:type="paragraph" w:customStyle="1" w:styleId="FrontMatterHeader">
    <w:name w:val="Front Matter Header"/>
    <w:next w:val="Normal"/>
    <w:qFormat/>
    <w:rsid w:val="00131144"/>
    <w:pPr>
      <w:keepNext/>
      <w:spacing w:after="360"/>
      <w:jc w:val="center"/>
      <w:outlineLvl w:val="0"/>
    </w:pPr>
    <w:rPr>
      <w:rFonts w:ascii="Arial Narrow" w:hAnsi="Arial Narrow"/>
      <w:b/>
      <w:sz w:val="36"/>
    </w:rPr>
  </w:style>
  <w:style w:type="paragraph" w:customStyle="1" w:styleId="GlossaryDefinition">
    <w:name w:val="GlossaryDefinition"/>
    <w:qFormat/>
    <w:rsid w:val="008E5BA5"/>
    <w:pPr>
      <w:spacing w:before="120" w:after="120"/>
    </w:pPr>
    <w:rPr>
      <w:sz w:val="24"/>
    </w:rPr>
  </w:style>
  <w:style w:type="paragraph" w:customStyle="1" w:styleId="GlossaryTerm">
    <w:name w:val="GlossaryTerm"/>
    <w:qFormat/>
    <w:rsid w:val="008E5BA5"/>
    <w:pPr>
      <w:spacing w:before="120" w:after="120"/>
    </w:pPr>
    <w:rPr>
      <w:b/>
      <w:sz w:val="24"/>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qFormat/>
    <w:rsid w:val="00131144"/>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394970"/>
    <w:pPr>
      <w:spacing w:before="480" w:after="240"/>
    </w:pPr>
    <w:rPr>
      <w:rFonts w:ascii="Arial Narrow" w:hAnsi="Arial Narrow"/>
      <w:b/>
      <w:sz w:val="32"/>
    </w:rPr>
  </w:style>
  <w:style w:type="paragraph" w:customStyle="1" w:styleId="Quotation">
    <w:name w:val="Quotation"/>
    <w:next w:val="Normal"/>
    <w:qFormat/>
    <w:rsid w:val="0074349B"/>
    <w:pPr>
      <w:spacing w:before="120" w:after="120"/>
      <w:ind w:left="720" w:right="720"/>
    </w:pPr>
    <w:rPr>
      <w:sz w:val="24"/>
    </w:rPr>
  </w:style>
  <w:style w:type="paragraph" w:customStyle="1" w:styleId="BulletList-SecondLevel">
    <w:name w:val="Bullet List - Second Level"/>
    <w:basedOn w:val="Normal"/>
    <w:qFormat/>
    <w:rsid w:val="00F427E1"/>
    <w:pPr>
      <w:numPr>
        <w:numId w:val="9"/>
      </w:numPr>
      <w:spacing w:before="0" w:after="0"/>
    </w:pPr>
  </w:style>
  <w:style w:type="paragraph" w:customStyle="1" w:styleId="TableBullet">
    <w:name w:val="TableBullet"/>
    <w:qFormat/>
    <w:rsid w:val="00AE36FE"/>
    <w:pPr>
      <w:numPr>
        <w:numId w:val="10"/>
      </w:numPr>
      <w:spacing w:before="20" w:after="20"/>
    </w:pPr>
    <w:rPr>
      <w:rFonts w:ascii="Arial" w:hAnsi="Arial"/>
    </w:rPr>
  </w:style>
  <w:style w:type="paragraph" w:customStyle="1" w:styleId="TableTextSmaller">
    <w:name w:val="Table Text Smaller"/>
    <w:qFormat/>
    <w:rsid w:val="00131144"/>
    <w:pPr>
      <w:spacing w:before="40" w:after="40"/>
    </w:pPr>
    <w:rPr>
      <w:rFonts w:ascii="Arial" w:hAnsi="Arial"/>
      <w:noProof/>
      <w:sz w:val="16"/>
    </w:rPr>
  </w:style>
  <w:style w:type="paragraph" w:customStyle="1" w:styleId="TableCaption">
    <w:name w:val="TableCaption"/>
    <w:aliases w:val="tc"/>
    <w:next w:val="Normal"/>
    <w:qFormat/>
    <w:rsid w:val="009822B2"/>
    <w:pPr>
      <w:keepNext/>
      <w:keepLines/>
      <w:spacing w:before="400" w:after="100"/>
      <w:jc w:val="center"/>
      <w:outlineLvl w:val="0"/>
    </w:pPr>
    <w:rPr>
      <w:rFonts w:ascii="Arial Narrow" w:hAnsi="Arial Narrow"/>
      <w:b/>
      <w:sz w:val="24"/>
      <w:szCs w:val="24"/>
    </w:rPr>
  </w:style>
  <w:style w:type="paragraph" w:customStyle="1" w:styleId="TableColumnHeading">
    <w:name w:val="TableColumnHeading"/>
    <w:next w:val="Normal"/>
    <w:qFormat/>
    <w:rsid w:val="008F3298"/>
    <w:pPr>
      <w:keepNext/>
      <w:spacing w:before="60" w:after="60"/>
      <w:jc w:val="center"/>
    </w:pPr>
    <w:rPr>
      <w:rFonts w:ascii="Arial" w:hAnsi="Arial"/>
      <w:b/>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qFormat/>
    <w:rsid w:val="009349EE"/>
    <w:pPr>
      <w:keepNext/>
      <w:widowControl w:val="0"/>
      <w:spacing w:before="40" w:after="40"/>
    </w:pPr>
    <w:rPr>
      <w:rFonts w:ascii="Arial" w:hAnsi="Arial"/>
      <w:b/>
    </w:rPr>
  </w:style>
  <w:style w:type="paragraph" w:customStyle="1" w:styleId="TableSubHeading">
    <w:name w:val="TableSubHeading"/>
    <w:aliases w:val="tsh"/>
    <w:rsid w:val="00131144"/>
    <w:pPr>
      <w:keepNext/>
      <w:widowControl w:val="0"/>
      <w:spacing w:before="40" w:after="40"/>
    </w:pPr>
    <w:rPr>
      <w:rFonts w:ascii="Arial" w:hAnsi="Arial"/>
      <w:b/>
    </w:rPr>
  </w:style>
  <w:style w:type="paragraph" w:customStyle="1" w:styleId="TableText">
    <w:name w:val="TableText"/>
    <w:aliases w:val="tt"/>
    <w:link w:val="TableTextChar"/>
    <w:qFormat/>
    <w:rsid w:val="004F4EC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uiPriority w:val="39"/>
    <w:rsid w:val="00131144"/>
    <w:pPr>
      <w:tabs>
        <w:tab w:val="left" w:pos="360"/>
        <w:tab w:val="right" w:leader="dot" w:pos="9360"/>
      </w:tabs>
      <w:spacing w:before="200" w:after="120"/>
      <w:ind w:left="360" w:hanging="360"/>
    </w:pPr>
    <w:rPr>
      <w:b/>
      <w:noProof/>
      <w:sz w:val="26"/>
    </w:rPr>
  </w:style>
  <w:style w:type="paragraph" w:styleId="TOC2">
    <w:name w:val="toc 2"/>
    <w:next w:val="Normal"/>
    <w:uiPriority w:val="39"/>
    <w:rsid w:val="00C51B6E"/>
    <w:pPr>
      <w:tabs>
        <w:tab w:val="left" w:pos="1080"/>
        <w:tab w:val="right" w:leader="dot" w:pos="9360"/>
      </w:tabs>
      <w:ind w:left="936" w:hanging="576"/>
    </w:pPr>
    <w:rPr>
      <w:noProof/>
      <w:sz w:val="24"/>
    </w:rPr>
  </w:style>
  <w:style w:type="paragraph" w:styleId="TOC3">
    <w:name w:val="toc 3"/>
    <w:next w:val="Normal"/>
    <w:uiPriority w:val="39"/>
    <w:rsid w:val="00DB41C4"/>
    <w:pPr>
      <w:tabs>
        <w:tab w:val="left" w:pos="1980"/>
        <w:tab w:val="right" w:leader="dot" w:pos="9360"/>
      </w:tabs>
      <w:ind w:left="1627" w:hanging="648"/>
    </w:pPr>
    <w:rPr>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basedOn w:val="Normal"/>
    <w:link w:val="VersionCharChar"/>
    <w:rsid w:val="00394970"/>
    <w:pPr>
      <w:spacing w:before="480" w:after="240"/>
    </w:pPr>
    <w:rPr>
      <w:rFonts w:ascii="Arial Narrow" w:hAnsi="Arial Narrow"/>
      <w:b/>
      <w:sz w:val="32"/>
      <w:szCs w:val="32"/>
    </w:rPr>
  </w:style>
  <w:style w:type="character" w:customStyle="1" w:styleId="VersionCharChar">
    <w:name w:val="Version Char Char"/>
    <w:basedOn w:val="DefaultParagraphFont"/>
    <w:link w:val="Version"/>
    <w:rsid w:val="00394970"/>
    <w:rPr>
      <w:rFonts w:ascii="Arial Narrow" w:hAnsi="Arial Narrow"/>
      <w:b/>
      <w:sz w:val="32"/>
      <w:szCs w:val="32"/>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qFormat/>
    <w:rsid w:val="00131144"/>
    <w:pPr>
      <w:keepNext/>
      <w:keepLines/>
      <w:spacing w:before="240" w:after="60"/>
    </w:pPr>
    <w:rPr>
      <w:rFonts w:ascii="Arial Narrow" w:hAnsi="Arial Narrow"/>
      <w:b/>
      <w:sz w:val="26"/>
    </w:rPr>
  </w:style>
  <w:style w:type="paragraph" w:customStyle="1" w:styleId="Reference">
    <w:name w:val="Reference"/>
    <w:basedOn w:val="Normal"/>
    <w:qFormat/>
    <w:rsid w:val="00AD413F"/>
    <w:pPr>
      <w:numPr>
        <w:numId w:val="8"/>
      </w:numPr>
    </w:pPr>
  </w:style>
  <w:style w:type="paragraph" w:customStyle="1" w:styleId="Disclaimer">
    <w:name w:val="Disclaimer"/>
    <w:rsid w:val="00DE2F07"/>
    <w:pPr>
      <w:spacing w:before="60" w:after="60"/>
    </w:pPr>
    <w:rPr>
      <w:rFonts w:ascii="Arial Narrow" w:hAnsi="Arial Narrow"/>
      <w:noProof/>
      <w:sz w:val="22"/>
    </w:rPr>
  </w:style>
  <w:style w:type="paragraph" w:customStyle="1" w:styleId="LineSpacer">
    <w:name w:val="Line Spacer"/>
    <w:qFormat/>
    <w:rsid w:val="00B32756"/>
    <w:rPr>
      <w:noProof/>
    </w:rPr>
  </w:style>
  <w:style w:type="paragraph" w:customStyle="1" w:styleId="TableBulletIndented">
    <w:name w:val="TableBullet Indented"/>
    <w:qFormat/>
    <w:rsid w:val="00AE36FE"/>
    <w:pPr>
      <w:numPr>
        <w:numId w:val="12"/>
      </w:numPr>
    </w:pPr>
    <w:rPr>
      <w:rFonts w:ascii="Arial" w:hAnsi="Arial"/>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TableTextCenter">
    <w:name w:val="TableTextCenter"/>
    <w:basedOn w:val="Normal"/>
    <w:qFormat/>
    <w:rsid w:val="00E60832"/>
    <w:pPr>
      <w:tabs>
        <w:tab w:val="center" w:pos="4320"/>
      </w:tabs>
      <w:spacing w:before="40" w:after="40"/>
      <w:jc w:val="center"/>
    </w:pPr>
    <w:rPr>
      <w:rFonts w:ascii="Arial" w:hAnsi="Arial"/>
      <w:noProof/>
      <w:sz w:val="20"/>
    </w:rPr>
  </w:style>
  <w:style w:type="paragraph" w:customStyle="1" w:styleId="CustomerProgram">
    <w:name w:val="CustomerProgram"/>
    <w:basedOn w:val="ProgramName"/>
    <w:link w:val="CustomerProgramChar"/>
    <w:rsid w:val="00012DAF"/>
    <w:pPr>
      <w:jc w:val="left"/>
    </w:pPr>
    <w:rPr>
      <w:sz w:val="32"/>
    </w:rPr>
  </w:style>
  <w:style w:type="paragraph" w:customStyle="1" w:styleId="Draft1">
    <w:name w:val="Draft1"/>
    <w:basedOn w:val="Normal"/>
    <w:rsid w:val="00394970"/>
    <w:pPr>
      <w:spacing w:before="600" w:after="240"/>
    </w:pPr>
    <w:rPr>
      <w:rFonts w:ascii="Arial Narrow" w:hAnsi="Arial Narrow"/>
      <w:b/>
      <w:sz w:val="32"/>
    </w:rPr>
  </w:style>
  <w:style w:type="character" w:customStyle="1" w:styleId="ProgramNameChar">
    <w:name w:val="Program Name Char"/>
    <w:basedOn w:val="DefaultParagraphFont"/>
    <w:link w:val="ProgramName"/>
    <w:rsid w:val="00D7789C"/>
    <w:rPr>
      <w:rFonts w:ascii="Arial Narrow" w:hAnsi="Arial Narrow"/>
      <w:b/>
      <w:sz w:val="40"/>
      <w:lang w:val="en-US" w:eastAsia="en-US" w:bidi="ar-SA"/>
    </w:rPr>
  </w:style>
  <w:style w:type="character" w:customStyle="1" w:styleId="CustomerProgramChar">
    <w:name w:val="CustomerProgram Char"/>
    <w:basedOn w:val="ProgramNameChar"/>
    <w:link w:val="CustomerProgram"/>
    <w:rsid w:val="00012DAF"/>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F4EC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qFormat/>
    <w:rsid w:val="004E0D82"/>
    <w:rPr>
      <w:b/>
      <w:bCs/>
      <w:sz w:val="20"/>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ascii="Arial" w:hAnsi="Arial"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Normal"/>
    <w:next w:val="Normal"/>
    <w:uiPriority w:val="99"/>
    <w:rsid w:val="004E0D82"/>
  </w:style>
  <w:style w:type="paragraph" w:styleId="TOAHeading">
    <w:name w:val="toa heading"/>
    <w:basedOn w:val="Normal"/>
    <w:next w:val="Normal"/>
    <w:rsid w:val="004E0D82"/>
    <w:rPr>
      <w:rFonts w:ascii="Arial" w:hAnsi="Arial" w:cs="Arial"/>
      <w:b/>
      <w:bCs/>
      <w:szCs w:val="24"/>
    </w:rPr>
  </w:style>
  <w:style w:type="paragraph" w:customStyle="1" w:styleId="VersionDateLineFooter">
    <w:name w:val="VersionDateLine Footer"/>
    <w:basedOn w:val="Footer"/>
    <w:rsid w:val="00CD0BC8"/>
    <w:pPr>
      <w:spacing w:before="0"/>
    </w:pPr>
  </w:style>
  <w:style w:type="paragraph" w:customStyle="1" w:styleId="NumberedList">
    <w:name w:val="Numbered List"/>
    <w:basedOn w:val="Normal"/>
    <w:qFormat/>
    <w:rsid w:val="00D80908"/>
    <w:pPr>
      <w:numPr>
        <w:numId w:val="13"/>
      </w:numPr>
    </w:pPr>
  </w:style>
  <w:style w:type="paragraph" w:customStyle="1" w:styleId="NumberedListLast">
    <w:name w:val="Numbered List Last"/>
    <w:basedOn w:val="NumberedList"/>
    <w:qFormat/>
    <w:rsid w:val="00D80908"/>
    <w:pPr>
      <w:spacing w:after="280"/>
    </w:pPr>
  </w:style>
  <w:style w:type="paragraph" w:customStyle="1" w:styleId="Instruction">
    <w:name w:val="Instruction"/>
    <w:basedOn w:val="Normal"/>
    <w:rsid w:val="00D80908"/>
    <w:rPr>
      <w:color w:val="0070C0"/>
    </w:rPr>
  </w:style>
  <w:style w:type="table" w:styleId="TableGrid">
    <w:name w:val="Table Grid"/>
    <w:basedOn w:val="TableNormal"/>
    <w:rsid w:val="00D809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F5579"/>
    <w:rPr>
      <w:color w:val="0000FF" w:themeColor="hyperlink"/>
      <w:u w:val="single"/>
    </w:rPr>
  </w:style>
  <w:style w:type="paragraph" w:customStyle="1" w:styleId="NumberedList2bulleted">
    <w:name w:val="Numbered List 2 (bulleted)"/>
    <w:qFormat/>
    <w:rsid w:val="00BC47A8"/>
    <w:pPr>
      <w:numPr>
        <w:numId w:val="14"/>
      </w:numPr>
      <w:spacing w:before="60" w:after="60"/>
      <w:ind w:left="1080"/>
    </w:pPr>
    <w:rPr>
      <w:rFonts w:eastAsiaTheme="majorEastAsia" w:cs="Arial"/>
      <w:bCs/>
      <w:kern w:val="32"/>
      <w:sz w:val="24"/>
      <w:szCs w:val="22"/>
    </w:rPr>
  </w:style>
  <w:style w:type="paragraph" w:customStyle="1" w:styleId="TableVerticalHeading0">
    <w:name w:val="TableVerticalHeading"/>
    <w:aliases w:val="tvh"/>
    <w:next w:val="TableVerticalHeading"/>
    <w:rsid w:val="00131144"/>
    <w:pPr>
      <w:widowControl w:val="0"/>
      <w:jc w:val="center"/>
    </w:pPr>
    <w:rPr>
      <w:rFonts w:ascii="Arial" w:hAnsi="Arial"/>
      <w:b/>
    </w:rPr>
  </w:style>
  <w:style w:type="paragraph" w:styleId="ListParagraph">
    <w:name w:val="List Paragraph"/>
    <w:basedOn w:val="Normal"/>
    <w:uiPriority w:val="34"/>
    <w:qFormat/>
    <w:rsid w:val="00B54C17"/>
    <w:pPr>
      <w:numPr>
        <w:ilvl w:val="1"/>
      </w:numPr>
      <w:tabs>
        <w:tab w:val="num" w:pos="1440"/>
      </w:tabs>
      <w:spacing w:before="0" w:after="200" w:line="276" w:lineRule="auto"/>
      <w:ind w:left="720" w:hanging="360"/>
      <w:contextualSpacing/>
    </w:pPr>
    <w:rPr>
      <w:rFonts w:asciiTheme="minorHAnsi" w:eastAsiaTheme="minorHAnsi" w:hAnsiTheme="minorHAnsi" w:cstheme="minorBidi"/>
    </w:rPr>
  </w:style>
  <w:style w:type="paragraph" w:styleId="Revision">
    <w:name w:val="Revision"/>
    <w:hidden/>
    <w:uiPriority w:val="99"/>
    <w:semiHidden/>
    <w:rsid w:val="0083116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390448">
      <w:bodyDiv w:val="1"/>
      <w:marLeft w:val="0"/>
      <w:marRight w:val="0"/>
      <w:marTop w:val="0"/>
      <w:marBottom w:val="0"/>
      <w:divBdr>
        <w:top w:val="none" w:sz="0" w:space="0" w:color="auto"/>
        <w:left w:val="none" w:sz="0" w:space="0" w:color="auto"/>
        <w:bottom w:val="none" w:sz="0" w:space="0" w:color="auto"/>
        <w:right w:val="none" w:sz="0" w:space="0" w:color="auto"/>
      </w:divBdr>
      <w:divsChild>
        <w:div w:id="1839495301">
          <w:marLeft w:val="720"/>
          <w:marRight w:val="0"/>
          <w:marTop w:val="0"/>
          <w:marBottom w:val="160"/>
          <w:divBdr>
            <w:top w:val="none" w:sz="0" w:space="0" w:color="auto"/>
            <w:left w:val="none" w:sz="0" w:space="0" w:color="auto"/>
            <w:bottom w:val="none" w:sz="0" w:space="0" w:color="auto"/>
            <w:right w:val="none" w:sz="0" w:space="0" w:color="auto"/>
          </w:divBdr>
        </w:div>
        <w:div w:id="1865709609">
          <w:marLeft w:val="1152"/>
          <w:marRight w:val="0"/>
          <w:marTop w:val="0"/>
          <w:marBottom w:val="160"/>
          <w:divBdr>
            <w:top w:val="none" w:sz="0" w:space="0" w:color="auto"/>
            <w:left w:val="none" w:sz="0" w:space="0" w:color="auto"/>
            <w:bottom w:val="none" w:sz="0" w:space="0" w:color="auto"/>
            <w:right w:val="none" w:sz="0" w:space="0" w:color="auto"/>
          </w:divBdr>
        </w:div>
        <w:div w:id="1072577631">
          <w:marLeft w:val="1152"/>
          <w:marRight w:val="0"/>
          <w:marTop w:val="0"/>
          <w:marBottom w:val="160"/>
          <w:divBdr>
            <w:top w:val="none" w:sz="0" w:space="0" w:color="auto"/>
            <w:left w:val="none" w:sz="0" w:space="0" w:color="auto"/>
            <w:bottom w:val="none" w:sz="0" w:space="0" w:color="auto"/>
            <w:right w:val="none" w:sz="0" w:space="0" w:color="auto"/>
          </w:divBdr>
        </w:div>
        <w:div w:id="1172404659">
          <w:marLeft w:val="1152"/>
          <w:marRight w:val="0"/>
          <w:marTop w:val="0"/>
          <w:marBottom w:val="360"/>
          <w:divBdr>
            <w:top w:val="none" w:sz="0" w:space="0" w:color="auto"/>
            <w:left w:val="none" w:sz="0" w:space="0" w:color="auto"/>
            <w:bottom w:val="none" w:sz="0" w:space="0" w:color="auto"/>
            <w:right w:val="none" w:sz="0" w:space="0" w:color="auto"/>
          </w:divBdr>
        </w:div>
        <w:div w:id="994450437">
          <w:marLeft w:val="720"/>
          <w:marRight w:val="0"/>
          <w:marTop w:val="0"/>
          <w:marBottom w:val="160"/>
          <w:divBdr>
            <w:top w:val="none" w:sz="0" w:space="0" w:color="auto"/>
            <w:left w:val="none" w:sz="0" w:space="0" w:color="auto"/>
            <w:bottom w:val="none" w:sz="0" w:space="0" w:color="auto"/>
            <w:right w:val="none" w:sz="0" w:space="0" w:color="auto"/>
          </w:divBdr>
        </w:div>
        <w:div w:id="381296574">
          <w:marLeft w:val="1152"/>
          <w:marRight w:val="0"/>
          <w:marTop w:val="0"/>
          <w:marBottom w:val="360"/>
          <w:divBdr>
            <w:top w:val="none" w:sz="0" w:space="0" w:color="auto"/>
            <w:left w:val="none" w:sz="0" w:space="0" w:color="auto"/>
            <w:bottom w:val="none" w:sz="0" w:space="0" w:color="auto"/>
            <w:right w:val="none" w:sz="0" w:space="0" w:color="auto"/>
          </w:divBdr>
        </w:div>
        <w:div w:id="1039936119">
          <w:marLeft w:val="720"/>
          <w:marRight w:val="0"/>
          <w:marTop w:val="0"/>
          <w:marBottom w:val="160"/>
          <w:divBdr>
            <w:top w:val="none" w:sz="0" w:space="0" w:color="auto"/>
            <w:left w:val="none" w:sz="0" w:space="0" w:color="auto"/>
            <w:bottom w:val="none" w:sz="0" w:space="0" w:color="auto"/>
            <w:right w:val="none" w:sz="0" w:space="0" w:color="auto"/>
          </w:divBdr>
        </w:div>
        <w:div w:id="19743891">
          <w:marLeft w:val="1152"/>
          <w:marRight w:val="0"/>
          <w:marTop w:val="0"/>
          <w:marBottom w:val="360"/>
          <w:divBdr>
            <w:top w:val="none" w:sz="0" w:space="0" w:color="auto"/>
            <w:left w:val="none" w:sz="0" w:space="0" w:color="auto"/>
            <w:bottom w:val="none" w:sz="0" w:space="0" w:color="auto"/>
            <w:right w:val="none" w:sz="0" w:space="0" w:color="auto"/>
          </w:divBdr>
        </w:div>
        <w:div w:id="1223249605">
          <w:marLeft w:val="720"/>
          <w:marRight w:val="0"/>
          <w:marTop w:val="0"/>
          <w:marBottom w:val="160"/>
          <w:divBdr>
            <w:top w:val="none" w:sz="0" w:space="0" w:color="auto"/>
            <w:left w:val="none" w:sz="0" w:space="0" w:color="auto"/>
            <w:bottom w:val="none" w:sz="0" w:space="0" w:color="auto"/>
            <w:right w:val="none" w:sz="0" w:space="0" w:color="auto"/>
          </w:divBdr>
        </w:div>
      </w:divsChild>
    </w:div>
    <w:div w:id="1888448966">
      <w:bodyDiv w:val="1"/>
      <w:marLeft w:val="0"/>
      <w:marRight w:val="0"/>
      <w:marTop w:val="0"/>
      <w:marBottom w:val="0"/>
      <w:divBdr>
        <w:top w:val="none" w:sz="0" w:space="0" w:color="auto"/>
        <w:left w:val="none" w:sz="0" w:space="0" w:color="auto"/>
        <w:bottom w:val="none" w:sz="0" w:space="0" w:color="auto"/>
        <w:right w:val="none" w:sz="0" w:space="0" w:color="auto"/>
      </w:divBdr>
      <w:divsChild>
        <w:div w:id="1865822782">
          <w:marLeft w:val="720"/>
          <w:marRight w:val="0"/>
          <w:marTop w:val="0"/>
          <w:marBottom w:val="160"/>
          <w:divBdr>
            <w:top w:val="none" w:sz="0" w:space="0" w:color="auto"/>
            <w:left w:val="none" w:sz="0" w:space="0" w:color="auto"/>
            <w:bottom w:val="none" w:sz="0" w:space="0" w:color="auto"/>
            <w:right w:val="none" w:sz="0" w:space="0" w:color="auto"/>
          </w:divBdr>
        </w:div>
        <w:div w:id="340358926">
          <w:marLeft w:val="720"/>
          <w:marRight w:val="0"/>
          <w:marTop w:val="0"/>
          <w:marBottom w:val="160"/>
          <w:divBdr>
            <w:top w:val="none" w:sz="0" w:space="0" w:color="auto"/>
            <w:left w:val="none" w:sz="0" w:space="0" w:color="auto"/>
            <w:bottom w:val="none" w:sz="0" w:space="0" w:color="auto"/>
            <w:right w:val="none" w:sz="0" w:space="0" w:color="auto"/>
          </w:divBdr>
        </w:div>
        <w:div w:id="277839240">
          <w:marLeft w:val="720"/>
          <w:marRight w:val="0"/>
          <w:marTop w:val="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8.png"/><Relationship Id="rId42" Type="http://schemas.openxmlformats.org/officeDocument/2006/relationships/hyperlink" Target="mailto:bonnie-feedback-list@lists.mitre.org" TargetMode="External"/><Relationship Id="rId47" Type="http://schemas.openxmlformats.org/officeDocument/2006/relationships/footer" Target="footer1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3.png"/><Relationship Id="rId41" Type="http://schemas.openxmlformats.org/officeDocument/2006/relationships/hyperlink" Target="http://jira.oncprojectracking.org/browse/BONN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5.png"/><Relationship Id="rId44"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eader" Target="header10.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FE51A-0204-4C5C-956C-75B6770D5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5929</Words>
  <Characters>33370</Characters>
  <Application>Microsoft Office Word</Application>
  <DocSecurity>0</DocSecurity>
  <Lines>654</Lines>
  <Paragraphs>304</Paragraphs>
  <ScaleCrop>false</ScaleCrop>
  <HeadingPairs>
    <vt:vector size="2" baseType="variant">
      <vt:variant>
        <vt:lpstr>Title</vt:lpstr>
      </vt:variant>
      <vt:variant>
        <vt:i4>1</vt:i4>
      </vt:variant>
    </vt:vector>
  </HeadingPairs>
  <TitlesOfParts>
    <vt:vector size="1" baseType="lpstr">
      <vt:lpstr>Bonnie User Guide_Draft_v 0 1_04152014</vt:lpstr>
    </vt:vector>
  </TitlesOfParts>
  <LinksUpToDate>false</LinksUpToDate>
  <CharactersWithSpaces>38995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Bonnie User Guide_Draft_v 0 1_04152014</dc:title>
  <dc:subject>Bonnie User Guide</dc:subject>
  <dc:creator/>
  <dc:description>Employs 508-compliant first page and CMS- preferred headers and footers, HHS logo, and new mandated CMS Identity Mark.</dc:description>
  <cp:lastModifiedBy/>
  <cp:revision>1</cp:revision>
  <cp:lastPrinted>2002-11-19T18:54:00Z</cp:lastPrinted>
  <dcterms:created xsi:type="dcterms:W3CDTF">2014-04-15T17:25:00Z</dcterms:created>
  <dcterms:modified xsi:type="dcterms:W3CDTF">2014-04-15T17:26:00Z</dcterms:modified>
</cp:coreProperties>
</file>